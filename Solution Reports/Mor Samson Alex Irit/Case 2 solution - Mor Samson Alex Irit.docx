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4ACA12" w14:textId="77777777" w:rsidR="00455EF3" w:rsidRDefault="00455EF3" w:rsidP="00455EF3">
      <w:pPr>
        <w:pStyle w:val="Heading2"/>
      </w:pPr>
      <w:r>
        <w:t>Part 3: Implementation of the Case Studies</w:t>
      </w:r>
    </w:p>
    <w:p w14:paraId="4537180A" w14:textId="77777777" w:rsidR="00455EF3" w:rsidRDefault="00455EF3" w:rsidP="00455EF3">
      <w:pPr>
        <w:jc w:val="both"/>
      </w:pPr>
      <w:r>
        <w:t>Please describe how each of the clinical case studies was implemented.</w:t>
      </w:r>
    </w:p>
    <w:p w14:paraId="6DA20914" w14:textId="77777777" w:rsidR="00455EF3" w:rsidRDefault="00455EF3" w:rsidP="00455EF3">
      <w:pPr>
        <w:spacing w:after="120"/>
        <w:jc w:val="both"/>
      </w:pPr>
      <w:bookmarkStart w:id="0" w:name="_heading=h.1fob9te" w:colFirst="0" w:colLast="0"/>
      <w:bookmarkEnd w:id="0"/>
      <w:r>
        <w:t>For each of the case studies, please use the format outlined below when reporting the implementation.</w:t>
      </w:r>
    </w:p>
    <w:p w14:paraId="7C432F1C" w14:textId="77777777" w:rsidR="00455EF3" w:rsidRDefault="00455EF3" w:rsidP="00455EF3">
      <w:pPr>
        <w:pStyle w:val="Heading3"/>
      </w:pPr>
      <w:r>
        <w:t xml:space="preserve">Input </w:t>
      </w:r>
      <w:r>
        <w:rPr>
          <w:sz w:val="22"/>
          <w:szCs w:val="22"/>
        </w:rPr>
        <w:t>(1 page)</w:t>
      </w:r>
      <w:r>
        <w:t>:</w:t>
      </w:r>
    </w:p>
    <w:p w14:paraId="38734646" w14:textId="77777777" w:rsidR="00455EF3" w:rsidRDefault="00455EF3" w:rsidP="00455EF3">
      <w:pPr>
        <w:numPr>
          <w:ilvl w:val="0"/>
          <w:numId w:val="18"/>
        </w:numPr>
        <w:pBdr>
          <w:top w:val="nil"/>
          <w:left w:val="nil"/>
          <w:bottom w:val="nil"/>
          <w:right w:val="nil"/>
          <w:between w:val="nil"/>
        </w:pBdr>
        <w:spacing w:after="0" w:line="276" w:lineRule="auto"/>
        <w:jc w:val="both"/>
        <w:rPr>
          <w:color w:val="000000"/>
        </w:rPr>
      </w:pPr>
      <w:r>
        <w:rPr>
          <w:color w:val="000000"/>
        </w:rPr>
        <w:t>Show the encoded CIGs required to solve the case in your approach formalism</w:t>
      </w:r>
    </w:p>
    <w:p w14:paraId="395BC412" w14:textId="0CD794A3" w:rsidR="00455EF3" w:rsidRDefault="00455EF3" w:rsidP="00455EF3">
      <w:pPr>
        <w:jc w:val="both"/>
      </w:pPr>
    </w:p>
    <w:p w14:paraId="107DBBD0" w14:textId="70CBD5E2" w:rsidR="00455EF3" w:rsidRDefault="00FA1A4A" w:rsidP="00455EF3">
      <w:pPr>
        <w:jc w:val="both"/>
      </w:pPr>
      <w:r>
        <w:t>Chronic Kidney Disease</w:t>
      </w:r>
      <w:r w:rsidR="00455EF3">
        <w:t xml:space="preserve"> </w:t>
      </w:r>
      <w:r>
        <w:t xml:space="preserve">PROforma </w:t>
      </w:r>
      <w:r w:rsidR="00455EF3">
        <w:t>CIG modeling:</w:t>
      </w:r>
    </w:p>
    <w:p w14:paraId="6FB21361" w14:textId="68D70987" w:rsidR="00455EF3" w:rsidRDefault="00FA1A4A" w:rsidP="00455EF3">
      <w:pPr>
        <w:shd w:val="clear" w:color="auto" w:fill="FFFFFF"/>
        <w:spacing w:line="360" w:lineRule="auto"/>
        <w:ind w:left="360"/>
        <w:jc w:val="both"/>
        <w:rPr>
          <w:sz w:val="20"/>
          <w:szCs w:val="20"/>
        </w:rPr>
      </w:pPr>
      <w:r>
        <w:rPr>
          <w:noProof/>
        </w:rPr>
        <w:drawing>
          <wp:anchor distT="0" distB="0" distL="114300" distR="114300" simplePos="0" relativeHeight="251686912" behindDoc="0" locked="0" layoutInCell="1" allowOverlap="1" wp14:anchorId="6897F793" wp14:editId="6E051E1B">
            <wp:simplePos x="0" y="0"/>
            <wp:positionH relativeFrom="margin">
              <wp:align>right</wp:align>
            </wp:positionH>
            <wp:positionV relativeFrom="paragraph">
              <wp:posOffset>116616</wp:posOffset>
            </wp:positionV>
            <wp:extent cx="6309360" cy="1957070"/>
            <wp:effectExtent l="0" t="0" r="0" b="508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309360" cy="1957070"/>
                    </a:xfrm>
                    <a:prstGeom prst="rect">
                      <a:avLst/>
                    </a:prstGeom>
                  </pic:spPr>
                </pic:pic>
              </a:graphicData>
            </a:graphic>
          </wp:anchor>
        </w:drawing>
      </w:r>
      <w:r w:rsidR="00140A82">
        <w:rPr>
          <w:noProof/>
        </w:rPr>
        <mc:AlternateContent>
          <mc:Choice Requires="wps">
            <w:drawing>
              <wp:anchor distT="0" distB="0" distL="114300" distR="114300" simplePos="0" relativeHeight="251662336" behindDoc="0" locked="0" layoutInCell="1" hidden="0" allowOverlap="1" wp14:anchorId="610D6F19" wp14:editId="0DE36CE9">
                <wp:simplePos x="0" y="0"/>
                <wp:positionH relativeFrom="leftMargin">
                  <wp:align>right</wp:align>
                </wp:positionH>
                <wp:positionV relativeFrom="paragraph">
                  <wp:posOffset>83185</wp:posOffset>
                </wp:positionV>
                <wp:extent cx="438150" cy="323850"/>
                <wp:effectExtent l="0" t="0" r="0" b="0"/>
                <wp:wrapNone/>
                <wp:docPr id="17" name="Rectangle 17"/>
                <wp:cNvGraphicFramePr/>
                <a:graphic xmlns:a="http://schemas.openxmlformats.org/drawingml/2006/main">
                  <a:graphicData uri="http://schemas.microsoft.com/office/word/2010/wordprocessingShape">
                    <wps:wsp>
                      <wps:cNvSpPr/>
                      <wps:spPr>
                        <a:xfrm>
                          <a:off x="0" y="0"/>
                          <a:ext cx="438150" cy="323850"/>
                        </a:xfrm>
                        <a:prstGeom prst="rect">
                          <a:avLst/>
                        </a:prstGeom>
                        <a:solidFill>
                          <a:schemeClr val="lt1"/>
                        </a:solidFill>
                        <a:ln>
                          <a:noFill/>
                        </a:ln>
                      </wps:spPr>
                      <wps:txbx>
                        <w:txbxContent>
                          <w:p w14:paraId="7CFB08F4" w14:textId="77777777" w:rsidR="00455EF3" w:rsidRDefault="00455EF3" w:rsidP="00455EF3">
                            <w:pPr>
                              <w:spacing w:line="275" w:lineRule="auto"/>
                              <w:textDirection w:val="btLr"/>
                            </w:pPr>
                            <w:r>
                              <w:rPr>
                                <w:rFonts w:ascii="Arial" w:eastAsia="Arial" w:hAnsi="Arial" w:cs="Arial"/>
                                <w:color w:val="000000"/>
                              </w:rPr>
                              <w:t>(a)</w:t>
                            </w:r>
                          </w:p>
                        </w:txbxContent>
                      </wps:txbx>
                      <wps:bodyPr spcFirstLastPara="1" wrap="square" lIns="91425" tIns="45700" rIns="91425" bIns="45700" anchor="t" anchorCtr="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10D6F19" id="Rectangle 17" o:spid="_x0000_s1026" style="position:absolute;left:0;text-align:left;margin-left:-16.7pt;margin-top:6.55pt;width:34.5pt;height:25.5pt;z-index:251662336;visibility:visible;mso-wrap-style:squar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" fillcolor="white [3201]" stroked="f">
                <v:textbox inset="2.53958mm,1.2694mm,2.53958mm,1.2694mm">
                  <w:txbxContent>
                    <w:p w14:paraId="7CFB08F4" w14:textId="77777777" w:rsidR="00455EF3" w:rsidRDefault="00455EF3" w:rsidP="00455EF3">
                      <w:pPr>
                        <w:spacing w:line="275" w:lineRule="auto"/>
                        <w:textDirection w:val="btLr"/>
                      </w:pPr>
                      <w:r>
                        <w:rPr>
                          <w:rFonts w:ascii="Arial" w:eastAsia="Arial" w:hAnsi="Arial" w:cs="Arial"/>
                          <w:color w:val="000000"/>
                        </w:rPr>
                        <w:t>(a)</w:t>
                      </w:r>
                    </w:p>
                  </w:txbxContent>
                </v:textbox>
                <w10:wrap anchorx="margin"/>
              </v:rect>
            </w:pict>
          </mc:Fallback>
        </mc:AlternateContent>
      </w:r>
      <w:r w:rsidRPr="00FA1A4A">
        <w:rPr>
          <w:noProof/>
        </w:rPr>
        <w:t xml:space="preserve"> </w:t>
      </w:r>
    </w:p>
    <w:p w14:paraId="1D9E5984" w14:textId="1A690C10" w:rsidR="00455EF3" w:rsidRDefault="00455EF3" w:rsidP="00455EF3">
      <w:pPr>
        <w:shd w:val="clear" w:color="auto" w:fill="FFFFFF"/>
        <w:spacing w:line="360" w:lineRule="auto"/>
        <w:ind w:left="360"/>
        <w:jc w:val="both"/>
        <w:rPr>
          <w:sz w:val="20"/>
          <w:szCs w:val="20"/>
        </w:rPr>
      </w:pPr>
    </w:p>
    <w:p w14:paraId="5EDCD85F" w14:textId="010CA37C" w:rsidR="00455EF3" w:rsidRDefault="00455EF3" w:rsidP="00455EF3">
      <w:pPr>
        <w:shd w:val="clear" w:color="auto" w:fill="FFFFFF"/>
        <w:spacing w:line="360" w:lineRule="auto"/>
        <w:ind w:left="360"/>
        <w:jc w:val="both"/>
        <w:rPr>
          <w:sz w:val="20"/>
          <w:szCs w:val="20"/>
        </w:rPr>
      </w:pPr>
    </w:p>
    <w:p w14:paraId="59658FEC" w14:textId="4A647B58" w:rsidR="00455EF3" w:rsidRDefault="00455EF3" w:rsidP="00455EF3">
      <w:pPr>
        <w:shd w:val="clear" w:color="auto" w:fill="FFFFFF"/>
        <w:spacing w:line="360" w:lineRule="auto"/>
        <w:ind w:left="360"/>
        <w:jc w:val="both"/>
        <w:rPr>
          <w:sz w:val="20"/>
          <w:szCs w:val="20"/>
        </w:rPr>
      </w:pPr>
    </w:p>
    <w:p w14:paraId="284F41A7" w14:textId="0A7E4CAD" w:rsidR="00455EF3" w:rsidRDefault="00455EF3" w:rsidP="00455EF3">
      <w:pPr>
        <w:shd w:val="clear" w:color="auto" w:fill="FFFFFF"/>
        <w:spacing w:line="360" w:lineRule="auto"/>
        <w:ind w:left="360"/>
        <w:jc w:val="both"/>
        <w:rPr>
          <w:sz w:val="20"/>
          <w:szCs w:val="20"/>
        </w:rPr>
      </w:pPr>
    </w:p>
    <w:p w14:paraId="0396733F" w14:textId="3A6DD60C" w:rsidR="00455EF3" w:rsidRDefault="00455EF3" w:rsidP="00455EF3">
      <w:pPr>
        <w:shd w:val="clear" w:color="auto" w:fill="FFFFFF"/>
        <w:spacing w:line="360" w:lineRule="auto"/>
        <w:ind w:left="360"/>
        <w:jc w:val="both"/>
        <w:rPr>
          <w:sz w:val="20"/>
          <w:szCs w:val="20"/>
        </w:rPr>
      </w:pPr>
    </w:p>
    <w:p w14:paraId="6BF566EC" w14:textId="5D7E83C3" w:rsidR="00455EF3" w:rsidRDefault="00140A82" w:rsidP="00455EF3">
      <w:pPr>
        <w:shd w:val="clear" w:color="auto" w:fill="FFFFFF"/>
        <w:spacing w:line="360" w:lineRule="auto"/>
        <w:ind w:left="360"/>
        <w:jc w:val="both"/>
        <w:rPr>
          <w:sz w:val="20"/>
          <w:szCs w:val="20"/>
        </w:rPr>
      </w:pPr>
      <w:r>
        <w:rPr>
          <w:noProof/>
        </w:rPr>
        <mc:AlternateContent>
          <mc:Choice Requires="wps">
            <w:drawing>
              <wp:anchor distT="0" distB="0" distL="114300" distR="114300" simplePos="0" relativeHeight="251665408" behindDoc="0" locked="0" layoutInCell="1" hidden="0" allowOverlap="1" wp14:anchorId="5B050B07" wp14:editId="45523C6F">
                <wp:simplePos x="0" y="0"/>
                <wp:positionH relativeFrom="margin">
                  <wp:align>right</wp:align>
                </wp:positionH>
                <wp:positionV relativeFrom="paragraph">
                  <wp:posOffset>102646</wp:posOffset>
                </wp:positionV>
                <wp:extent cx="6263341" cy="339725"/>
                <wp:effectExtent l="0" t="0" r="23495" b="22225"/>
                <wp:wrapNone/>
                <wp:docPr id="7" name="Rectangle 7"/>
                <wp:cNvGraphicFramePr/>
                <a:graphic xmlns:a="http://schemas.openxmlformats.org/drawingml/2006/main">
                  <a:graphicData uri="http://schemas.microsoft.com/office/word/2010/wordprocessingShape">
                    <wps:wsp>
                      <wps:cNvSpPr/>
                      <wps:spPr>
                        <a:xfrm>
                          <a:off x="0" y="0"/>
                          <a:ext cx="6263341" cy="339725"/>
                        </a:xfrm>
                        <a:prstGeom prst="rect">
                          <a:avLst/>
                        </a:prstGeom>
                        <a:noFill/>
                        <a:ln w="25400" cap="flat" cmpd="sng">
                          <a:solidFill>
                            <a:schemeClr val="dk1"/>
                          </a:solidFill>
                          <a:prstDash val="solid"/>
                          <a:round/>
                          <a:headEnd type="none" w="sm" len="sm"/>
                          <a:tailEnd type="none" w="sm" len="sm"/>
                        </a:ln>
                      </wps:spPr>
                      <wps:txbx>
                        <w:txbxContent>
                          <w:p w14:paraId="472DB598" w14:textId="717C8E59" w:rsidR="00455EF3" w:rsidRDefault="00140A82" w:rsidP="00455EF3">
                            <w:pPr>
                              <w:spacing w:line="240" w:lineRule="auto"/>
                              <w:textDirection w:val="btLr"/>
                              <w:rPr>
                                <w:sz w:val="18"/>
                                <w:szCs w:val="18"/>
                              </w:rPr>
                            </w:pPr>
                            <w:r>
                              <w:rPr>
                                <w:sz w:val="18"/>
                                <w:szCs w:val="18"/>
                              </w:rPr>
                              <w:t xml:space="preserve">Addresses metaproperty: Verb: </w:t>
                            </w:r>
                            <w:r w:rsidR="00B340F1">
                              <w:rPr>
                                <w:sz w:val="18"/>
                                <w:szCs w:val="18"/>
                              </w:rPr>
                              <w:t>manage</w:t>
                            </w:r>
                            <w:r>
                              <w:rPr>
                                <w:sz w:val="18"/>
                                <w:szCs w:val="18"/>
                              </w:rPr>
                              <w:t xml:space="preserve">, Noun phrase object: </w:t>
                            </w:r>
                            <w:r w:rsidR="00FA1A4A" w:rsidRPr="00FA1A4A">
                              <w:rPr>
                                <w:sz w:val="18"/>
                                <w:szCs w:val="18"/>
                              </w:rPr>
                              <w:t>Chronic Renal Insufficiency</w:t>
                            </w:r>
                            <w:r>
                              <w:rPr>
                                <w:sz w:val="18"/>
                                <w:szCs w:val="18"/>
                              </w:rPr>
                              <w:t xml:space="preserve"> </w:t>
                            </w:r>
                            <w:r w:rsidR="00FA1A4A" w:rsidRPr="00FA1A4A">
                              <w:rPr>
                                <w:sz w:val="18"/>
                                <w:szCs w:val="18"/>
                              </w:rPr>
                              <w:t xml:space="preserve">N0000171643 </w:t>
                            </w:r>
                            <w:r>
                              <w:rPr>
                                <w:sz w:val="18"/>
                                <w:szCs w:val="18"/>
                              </w:rPr>
                              <w:t xml:space="preserve">NDF-RT </w:t>
                            </w:r>
                          </w:p>
                          <w:p w14:paraId="40E551DE" w14:textId="370A3BDD" w:rsidR="00140A82" w:rsidRDefault="00140A82" w:rsidP="00455EF3">
                            <w:pPr>
                              <w:spacing w:line="240" w:lineRule="auto"/>
                              <w:textDirection w:val="btLr"/>
                              <w:rPr>
                                <w:sz w:val="18"/>
                                <w:szCs w:val="18"/>
                              </w:rPr>
                            </w:pPr>
                          </w:p>
                          <w:p w14:paraId="1EA75AD7" w14:textId="77777777" w:rsidR="00140A82" w:rsidRDefault="00140A82" w:rsidP="00455EF3">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B050B07" id="Rectangle 7" o:spid="_x0000_s1027" style="position:absolute;left:0;text-align:left;margin-left:442pt;margin-top:8.1pt;width:493.2pt;height:26.75pt;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" filled="f" strokecolor="black [3200]" strokeweight="2pt">
                <v:stroke startarrowwidth="narrow" startarrowlength="short" endarrowwidth="narrow" endarrowlength="short" joinstyle="round"/>
                <v:textbox inset="2.53958mm,2.53958mm,2.53958mm,2.53958mm">
                  <w:txbxContent>
                    <w:p w14:paraId="472DB598" w14:textId="717C8E59" w:rsidR="00455EF3" w:rsidRDefault="00140A82" w:rsidP="00455EF3">
                      <w:pPr>
                        <w:spacing w:line="240" w:lineRule="auto"/>
                        <w:textDirection w:val="btLr"/>
                        <w:rPr>
                          <w:sz w:val="18"/>
                          <w:szCs w:val="18"/>
                        </w:rPr>
                      </w:pPr>
                      <w:r>
                        <w:rPr>
                          <w:sz w:val="18"/>
                          <w:szCs w:val="18"/>
                        </w:rPr>
                        <w:t xml:space="preserve">Addresses metaproperty: Verb: </w:t>
                      </w:r>
                      <w:r w:rsidR="00B340F1">
                        <w:rPr>
                          <w:sz w:val="18"/>
                          <w:szCs w:val="18"/>
                        </w:rPr>
                        <w:t>manage</w:t>
                      </w:r>
                      <w:r>
                        <w:rPr>
                          <w:sz w:val="18"/>
                          <w:szCs w:val="18"/>
                        </w:rPr>
                        <w:t xml:space="preserve">, Noun phrase object: </w:t>
                      </w:r>
                      <w:r w:rsidR="00FA1A4A" w:rsidRPr="00FA1A4A">
                        <w:rPr>
                          <w:sz w:val="18"/>
                          <w:szCs w:val="18"/>
                        </w:rPr>
                        <w:t>Chronic Renal Insufficiency</w:t>
                      </w:r>
                      <w:r>
                        <w:rPr>
                          <w:sz w:val="18"/>
                          <w:szCs w:val="18"/>
                        </w:rPr>
                        <w:t xml:space="preserve"> </w:t>
                      </w:r>
                      <w:r w:rsidR="00FA1A4A" w:rsidRPr="00FA1A4A">
                        <w:rPr>
                          <w:sz w:val="18"/>
                          <w:szCs w:val="18"/>
                        </w:rPr>
                        <w:t>N0000171643</w:t>
                      </w:r>
                      <w:r w:rsidR="00FA1A4A" w:rsidRPr="00FA1A4A">
                        <w:rPr>
                          <w:sz w:val="18"/>
                          <w:szCs w:val="18"/>
                        </w:rPr>
                        <w:t xml:space="preserve"> </w:t>
                      </w:r>
                      <w:r>
                        <w:rPr>
                          <w:sz w:val="18"/>
                          <w:szCs w:val="18"/>
                        </w:rPr>
                        <w:t>NDF-RT</w:t>
                      </w:r>
                      <w:r>
                        <w:rPr>
                          <w:sz w:val="18"/>
                          <w:szCs w:val="18"/>
                        </w:rPr>
                        <w:t xml:space="preserve"> </w:t>
                      </w:r>
                    </w:p>
                    <w:p w14:paraId="40E551DE" w14:textId="370A3BDD" w:rsidR="00140A82" w:rsidRDefault="00140A82" w:rsidP="00455EF3">
                      <w:pPr>
                        <w:spacing w:line="240" w:lineRule="auto"/>
                        <w:textDirection w:val="btLr"/>
                        <w:rPr>
                          <w:sz w:val="18"/>
                          <w:szCs w:val="18"/>
                        </w:rPr>
                      </w:pPr>
                    </w:p>
                    <w:p w14:paraId="1EA75AD7" w14:textId="77777777" w:rsidR="00140A82" w:rsidRDefault="00140A82" w:rsidP="00455EF3">
                      <w:pPr>
                        <w:spacing w:line="240" w:lineRule="auto"/>
                        <w:textDirection w:val="btLr"/>
                      </w:pPr>
                    </w:p>
                  </w:txbxContent>
                </v:textbox>
                <w10:wrap anchorx="margin"/>
              </v:rect>
            </w:pict>
          </mc:Fallback>
        </mc:AlternateContent>
      </w:r>
    </w:p>
    <w:p w14:paraId="6A2B4EEE" w14:textId="640B2682" w:rsidR="00140A82" w:rsidRDefault="00ED15B9" w:rsidP="00140A82">
      <w:pPr>
        <w:shd w:val="clear" w:color="auto" w:fill="FFFFFF"/>
        <w:spacing w:line="360" w:lineRule="auto"/>
        <w:ind w:left="360"/>
        <w:jc w:val="both"/>
        <w:rPr>
          <w:sz w:val="20"/>
          <w:szCs w:val="20"/>
        </w:rPr>
      </w:pPr>
      <w:r>
        <w:rPr>
          <w:noProof/>
        </w:rPr>
        <w:drawing>
          <wp:anchor distT="0" distB="0" distL="114300" distR="114300" simplePos="0" relativeHeight="251720704" behindDoc="0" locked="0" layoutInCell="1" allowOverlap="1" wp14:anchorId="1AD1466F" wp14:editId="51A53DDB">
            <wp:simplePos x="0" y="0"/>
            <wp:positionH relativeFrom="margin">
              <wp:align>right</wp:align>
            </wp:positionH>
            <wp:positionV relativeFrom="paragraph">
              <wp:posOffset>144705</wp:posOffset>
            </wp:positionV>
            <wp:extent cx="6309360" cy="1741170"/>
            <wp:effectExtent l="0" t="0" r="0" b="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309360" cy="1741170"/>
                    </a:xfrm>
                    <a:prstGeom prst="rect">
                      <a:avLst/>
                    </a:prstGeom>
                  </pic:spPr>
                </pic:pic>
              </a:graphicData>
            </a:graphic>
          </wp:anchor>
        </w:drawing>
      </w:r>
    </w:p>
    <w:p w14:paraId="3673674F" w14:textId="1C95760F" w:rsidR="00140A82" w:rsidRDefault="00801ED8" w:rsidP="00140A82">
      <w:pPr>
        <w:shd w:val="clear" w:color="auto" w:fill="FFFFFF"/>
        <w:spacing w:line="360" w:lineRule="auto"/>
        <w:ind w:left="360"/>
        <w:jc w:val="both"/>
        <w:rPr>
          <w:sz w:val="20"/>
          <w:szCs w:val="20"/>
        </w:rPr>
      </w:pPr>
      <w:r>
        <w:rPr>
          <w:noProof/>
        </w:rPr>
        <mc:AlternateContent>
          <mc:Choice Requires="wps">
            <w:drawing>
              <wp:anchor distT="0" distB="0" distL="114300" distR="114300" simplePos="0" relativeHeight="251692032" behindDoc="0" locked="0" layoutInCell="1" hidden="0" allowOverlap="1" wp14:anchorId="1B5F65A3" wp14:editId="2CDED426">
                <wp:simplePos x="0" y="0"/>
                <wp:positionH relativeFrom="leftMargin">
                  <wp:align>right</wp:align>
                </wp:positionH>
                <wp:positionV relativeFrom="paragraph">
                  <wp:posOffset>316118</wp:posOffset>
                </wp:positionV>
                <wp:extent cx="438150" cy="323850"/>
                <wp:effectExtent l="0" t="0" r="0" b="0"/>
                <wp:wrapNone/>
                <wp:docPr id="101" name="Rectangle 101"/>
                <wp:cNvGraphicFramePr/>
                <a:graphic xmlns:a="http://schemas.openxmlformats.org/drawingml/2006/main">
                  <a:graphicData uri="http://schemas.microsoft.com/office/word/2010/wordprocessingShape">
                    <wps:wsp>
                      <wps:cNvSpPr/>
                      <wps:spPr>
                        <a:xfrm>
                          <a:off x="0" y="0"/>
                          <a:ext cx="438150" cy="323850"/>
                        </a:xfrm>
                        <a:prstGeom prst="rect">
                          <a:avLst/>
                        </a:prstGeom>
                        <a:solidFill>
                          <a:schemeClr val="lt1"/>
                        </a:solidFill>
                        <a:ln>
                          <a:noFill/>
                        </a:ln>
                      </wps:spPr>
                      <wps:txbx>
                        <w:txbxContent>
                          <w:p w14:paraId="086D4E0C" w14:textId="18AC5942" w:rsidR="00801ED8" w:rsidRDefault="00801ED8" w:rsidP="00801ED8">
                            <w:pPr>
                              <w:spacing w:line="275" w:lineRule="auto"/>
                              <w:textDirection w:val="btLr"/>
                            </w:pPr>
                            <w:r>
                              <w:rPr>
                                <w:rFonts w:ascii="Arial" w:eastAsia="Arial" w:hAnsi="Arial" w:cs="Arial"/>
                                <w:color w:val="000000"/>
                              </w:rPr>
                              <w:t>(b)</w:t>
                            </w:r>
                          </w:p>
                        </w:txbxContent>
                      </wps:txbx>
                      <wps:bodyPr spcFirstLastPara="1" wrap="square" lIns="91425" tIns="45700" rIns="91425" bIns="45700" anchor="t" anchorCtr="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B5F65A3" id="Rectangle 101" o:spid="_x0000_s1028" style="position:absolute;left:0;text-align:left;margin-left:-16.7pt;margin-top:24.9pt;width:34.5pt;height:25.5pt;z-index:251692032;visibility:visible;mso-wrap-style:squar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" fillcolor="white [3201]" stroked="f">
                <v:textbox inset="2.53958mm,1.2694mm,2.53958mm,1.2694mm">
                  <w:txbxContent>
                    <w:p w14:paraId="086D4E0C" w14:textId="18AC5942" w:rsidR="00801ED8" w:rsidRDefault="00801ED8" w:rsidP="00801ED8">
                      <w:pPr>
                        <w:spacing w:line="275" w:lineRule="auto"/>
                        <w:textDirection w:val="btLr"/>
                      </w:pPr>
                      <w:r>
                        <w:rPr>
                          <w:rFonts w:ascii="Arial" w:eastAsia="Arial" w:hAnsi="Arial" w:cs="Arial"/>
                          <w:color w:val="000000"/>
                        </w:rPr>
                        <w:t>(</w:t>
                      </w:r>
                      <w:r>
                        <w:rPr>
                          <w:rFonts w:ascii="Arial" w:eastAsia="Arial" w:hAnsi="Arial" w:cs="Arial"/>
                          <w:color w:val="000000"/>
                        </w:rPr>
                        <w:t>b</w:t>
                      </w:r>
                      <w:r>
                        <w:rPr>
                          <w:rFonts w:ascii="Arial" w:eastAsia="Arial" w:hAnsi="Arial" w:cs="Arial"/>
                          <w:color w:val="000000"/>
                        </w:rPr>
                        <w:t>)</w:t>
                      </w:r>
                    </w:p>
                  </w:txbxContent>
                </v:textbox>
                <w10:wrap anchorx="margin"/>
              </v:rect>
            </w:pict>
          </mc:Fallback>
        </mc:AlternateContent>
      </w:r>
    </w:p>
    <w:p w14:paraId="684B010A" w14:textId="655A7D63" w:rsidR="00140A82" w:rsidRDefault="00140A82" w:rsidP="00140A82">
      <w:pPr>
        <w:shd w:val="clear" w:color="auto" w:fill="FFFFFF"/>
        <w:spacing w:line="360" w:lineRule="auto"/>
        <w:ind w:left="360"/>
        <w:jc w:val="both"/>
        <w:rPr>
          <w:sz w:val="20"/>
          <w:szCs w:val="20"/>
        </w:rPr>
      </w:pPr>
    </w:p>
    <w:p w14:paraId="12F268B5" w14:textId="77777777" w:rsidR="00140A82" w:rsidRDefault="00140A82" w:rsidP="00140A82">
      <w:pPr>
        <w:shd w:val="clear" w:color="auto" w:fill="FFFFFF"/>
        <w:spacing w:line="360" w:lineRule="auto"/>
        <w:ind w:left="360"/>
        <w:jc w:val="both"/>
        <w:rPr>
          <w:sz w:val="20"/>
          <w:szCs w:val="20"/>
        </w:rPr>
      </w:pPr>
    </w:p>
    <w:p w14:paraId="544AF1F4" w14:textId="3BED2F8F" w:rsidR="00140A82" w:rsidRDefault="00140A82" w:rsidP="00140A82">
      <w:pPr>
        <w:shd w:val="clear" w:color="auto" w:fill="FFFFFF"/>
        <w:spacing w:line="360" w:lineRule="auto"/>
        <w:ind w:left="360"/>
        <w:jc w:val="both"/>
        <w:rPr>
          <w:sz w:val="20"/>
          <w:szCs w:val="20"/>
        </w:rPr>
      </w:pPr>
    </w:p>
    <w:p w14:paraId="254DA771" w14:textId="79AA7D6E" w:rsidR="00140A82" w:rsidRDefault="00801ED8" w:rsidP="00140A82">
      <w:pPr>
        <w:shd w:val="clear" w:color="auto" w:fill="FFFFFF"/>
        <w:spacing w:line="360" w:lineRule="auto"/>
        <w:ind w:left="360"/>
        <w:jc w:val="both"/>
        <w:rPr>
          <w:sz w:val="20"/>
          <w:szCs w:val="20"/>
        </w:rPr>
      </w:pPr>
      <w:r>
        <w:rPr>
          <w:noProof/>
        </w:rPr>
        <mc:AlternateContent>
          <mc:Choice Requires="wps">
            <w:drawing>
              <wp:anchor distT="0" distB="0" distL="114300" distR="114300" simplePos="0" relativeHeight="251689984" behindDoc="0" locked="0" layoutInCell="1" hidden="0" allowOverlap="1" wp14:anchorId="0F9A776E" wp14:editId="3D72410A">
                <wp:simplePos x="0" y="0"/>
                <wp:positionH relativeFrom="margin">
                  <wp:align>left</wp:align>
                </wp:positionH>
                <wp:positionV relativeFrom="paragraph">
                  <wp:posOffset>261134</wp:posOffset>
                </wp:positionV>
                <wp:extent cx="6263341" cy="776941"/>
                <wp:effectExtent l="0" t="0" r="23495" b="23495"/>
                <wp:wrapNone/>
                <wp:docPr id="89" name="Rectangle 89"/>
                <wp:cNvGraphicFramePr/>
                <a:graphic xmlns:a="http://schemas.openxmlformats.org/drawingml/2006/main">
                  <a:graphicData uri="http://schemas.microsoft.com/office/word/2010/wordprocessingShape">
                    <wps:wsp>
                      <wps:cNvSpPr/>
                      <wps:spPr>
                        <a:xfrm>
                          <a:off x="0" y="0"/>
                          <a:ext cx="6263341" cy="776941"/>
                        </a:xfrm>
                        <a:prstGeom prst="rect">
                          <a:avLst/>
                        </a:prstGeom>
                        <a:noFill/>
                        <a:ln w="25400" cap="flat" cmpd="sng">
                          <a:solidFill>
                            <a:schemeClr val="dk1"/>
                          </a:solidFill>
                          <a:prstDash val="solid"/>
                          <a:round/>
                          <a:headEnd type="none" w="sm" len="sm"/>
                          <a:tailEnd type="none" w="sm" len="sm"/>
                        </a:ln>
                      </wps:spPr>
                      <wps:txbx>
                        <w:txbxContent>
                          <w:p w14:paraId="53363A10" w14:textId="77777777" w:rsidR="00801ED8" w:rsidRDefault="00801ED8" w:rsidP="00801ED8">
                            <w:pPr>
                              <w:spacing w:line="240" w:lineRule="auto"/>
                              <w:textDirection w:val="btLr"/>
                              <w:rPr>
                                <w:sz w:val="18"/>
                                <w:szCs w:val="18"/>
                              </w:rPr>
                            </w:pPr>
                          </w:p>
                          <w:p w14:paraId="625E63DB" w14:textId="77777777" w:rsidR="00801ED8" w:rsidRDefault="00801ED8" w:rsidP="00801ED8">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F9A776E" id="Rectangle 89" o:spid="_x0000_s1029" style="position:absolute;left:0;text-align:left;margin-left:0;margin-top:20.55pt;width:493.2pt;height:61.2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" filled="f" strokecolor="black [3200]" strokeweight="2pt">
                <v:stroke startarrowwidth="narrow" startarrowlength="short" endarrowwidth="narrow" endarrowlength="short" joinstyle="round"/>
                <v:textbox inset="2.53958mm,2.53958mm,2.53958mm,2.53958mm">
                  <w:txbxContent>
                    <w:p w14:paraId="53363A10" w14:textId="77777777" w:rsidR="00801ED8" w:rsidRDefault="00801ED8" w:rsidP="00801ED8">
                      <w:pPr>
                        <w:spacing w:line="240" w:lineRule="auto"/>
                        <w:textDirection w:val="btLr"/>
                        <w:rPr>
                          <w:sz w:val="18"/>
                          <w:szCs w:val="18"/>
                        </w:rPr>
                      </w:pPr>
                    </w:p>
                    <w:p w14:paraId="625E63DB" w14:textId="77777777" w:rsidR="00801ED8" w:rsidRDefault="00801ED8" w:rsidP="00801ED8">
                      <w:pPr>
                        <w:spacing w:line="240" w:lineRule="auto"/>
                        <w:textDirection w:val="btLr"/>
                      </w:pPr>
                    </w:p>
                  </w:txbxContent>
                </v:textbox>
                <w10:wrap anchorx="margin"/>
              </v:rect>
            </w:pict>
          </mc:Fallback>
        </mc:AlternateContent>
      </w:r>
    </w:p>
    <w:p w14:paraId="14087D45" w14:textId="694AE7C6" w:rsidR="00801ED8" w:rsidRDefault="00801ED8" w:rsidP="00801ED8">
      <w:pPr>
        <w:shd w:val="clear" w:color="auto" w:fill="FFFFFF"/>
        <w:spacing w:line="240" w:lineRule="auto"/>
        <w:ind w:left="270"/>
        <w:jc w:val="both"/>
        <w:rPr>
          <w:sz w:val="18"/>
          <w:szCs w:val="18"/>
        </w:rPr>
      </w:pPr>
      <w:r>
        <w:rPr>
          <w:sz w:val="18"/>
          <w:szCs w:val="18"/>
        </w:rPr>
        <w:t xml:space="preserve">Addresses metaproperty: Verb: achieve, Noun phrase object: </w:t>
      </w:r>
    </w:p>
    <w:p w14:paraId="24BA760E" w14:textId="5EFD4383" w:rsidR="00801ED8" w:rsidRDefault="00801ED8" w:rsidP="00801ED8">
      <w:pPr>
        <w:shd w:val="clear" w:color="auto" w:fill="FFFFFF"/>
        <w:spacing w:line="240" w:lineRule="auto"/>
        <w:ind w:left="720" w:hanging="360"/>
        <w:jc w:val="both"/>
        <w:rPr>
          <w:sz w:val="18"/>
          <w:szCs w:val="18"/>
        </w:rPr>
      </w:pPr>
      <w:r>
        <w:rPr>
          <w:sz w:val="18"/>
          <w:szCs w:val="18"/>
        </w:rPr>
        <w:t xml:space="preserve">     Type: PE, Modifier: Increased, Clinical attribute: Erythroid Cell Production</w:t>
      </w:r>
    </w:p>
    <w:p w14:paraId="204FB8D6" w14:textId="408498A2" w:rsidR="00801ED8" w:rsidRDefault="00801ED8" w:rsidP="00801ED8">
      <w:pPr>
        <w:shd w:val="clear" w:color="auto" w:fill="FFFFFF"/>
        <w:spacing w:line="240" w:lineRule="auto"/>
        <w:ind w:left="360"/>
        <w:jc w:val="both"/>
        <w:rPr>
          <w:sz w:val="18"/>
          <w:szCs w:val="18"/>
        </w:rPr>
      </w:pPr>
      <w:r>
        <w:rPr>
          <w:sz w:val="18"/>
          <w:szCs w:val="18"/>
        </w:rPr>
        <w:t xml:space="preserve">     Name: Increased Erythroid Cell Production, Code: </w:t>
      </w:r>
      <w:r w:rsidRPr="00801ED8">
        <w:rPr>
          <w:rFonts w:ascii="Consolas" w:eastAsia="Consolas" w:hAnsi="Consolas" w:cs="Consolas"/>
          <w:sz w:val="16"/>
          <w:szCs w:val="16"/>
        </w:rPr>
        <w:t>N0000009319</w:t>
      </w:r>
      <w:r>
        <w:rPr>
          <w:sz w:val="18"/>
          <w:szCs w:val="18"/>
        </w:rPr>
        <w:t>, Vocabulary: NDF-RT</w:t>
      </w:r>
    </w:p>
    <w:p w14:paraId="289F0D3C" w14:textId="77777777" w:rsidR="00E07371" w:rsidRDefault="00E07371" w:rsidP="00140A82">
      <w:pPr>
        <w:shd w:val="clear" w:color="auto" w:fill="FFFFFF"/>
        <w:spacing w:line="360" w:lineRule="auto"/>
        <w:ind w:left="360"/>
        <w:jc w:val="both"/>
        <w:rPr>
          <w:sz w:val="20"/>
          <w:szCs w:val="20"/>
        </w:rPr>
      </w:pPr>
    </w:p>
    <w:p w14:paraId="508DA578" w14:textId="573E9154" w:rsidR="00140A82" w:rsidRDefault="00801ED8" w:rsidP="00140A82">
      <w:pPr>
        <w:shd w:val="clear" w:color="auto" w:fill="FFFFFF"/>
        <w:spacing w:line="360" w:lineRule="auto"/>
        <w:ind w:left="360"/>
        <w:jc w:val="both"/>
        <w:rPr>
          <w:sz w:val="20"/>
          <w:szCs w:val="20"/>
        </w:rPr>
      </w:pPr>
      <w:r>
        <w:rPr>
          <w:sz w:val="20"/>
          <w:szCs w:val="20"/>
        </w:rPr>
        <w:t xml:space="preserve">Figure </w:t>
      </w:r>
      <w:r w:rsidR="003017B7">
        <w:rPr>
          <w:sz w:val="20"/>
          <w:szCs w:val="20"/>
        </w:rPr>
        <w:t>2-1</w:t>
      </w:r>
      <w:r>
        <w:rPr>
          <w:sz w:val="20"/>
          <w:szCs w:val="20"/>
        </w:rPr>
        <w:t xml:space="preserve">. </w:t>
      </w:r>
      <w:r w:rsidRPr="00801ED8">
        <w:rPr>
          <w:sz w:val="20"/>
          <w:szCs w:val="20"/>
        </w:rPr>
        <w:t xml:space="preserve">Chronic Kidney Disease PROforma CIG </w:t>
      </w:r>
      <w:r>
        <w:rPr>
          <w:sz w:val="20"/>
          <w:szCs w:val="20"/>
        </w:rPr>
        <w:t>hierarchy tree. (a) shows the high-level plan of Management of Chronic Kidney Disease and its metaproperties. (b) shows the plan hierarchy</w:t>
      </w:r>
      <w:r w:rsidR="00AC5131">
        <w:rPr>
          <w:sz w:val="20"/>
          <w:szCs w:val="20"/>
        </w:rPr>
        <w:t xml:space="preserve"> </w:t>
      </w:r>
      <w:r>
        <w:rPr>
          <w:sz w:val="20"/>
          <w:szCs w:val="20"/>
        </w:rPr>
        <w:t xml:space="preserve">as well as the </w:t>
      </w:r>
      <w:r w:rsidR="00353887">
        <w:rPr>
          <w:sz w:val="20"/>
          <w:szCs w:val="20"/>
        </w:rPr>
        <w:t>p</w:t>
      </w:r>
      <w:r>
        <w:rPr>
          <w:sz w:val="20"/>
          <w:szCs w:val="20"/>
        </w:rPr>
        <w:t xml:space="preserve">hysiological </w:t>
      </w:r>
      <w:r w:rsidR="00353887">
        <w:rPr>
          <w:sz w:val="20"/>
          <w:szCs w:val="20"/>
        </w:rPr>
        <w:t>e</w:t>
      </w:r>
      <w:r>
        <w:rPr>
          <w:sz w:val="20"/>
          <w:szCs w:val="20"/>
        </w:rPr>
        <w:t xml:space="preserve">ffect </w:t>
      </w:r>
      <w:r w:rsidR="00AC5131">
        <w:rPr>
          <w:sz w:val="20"/>
          <w:szCs w:val="20"/>
        </w:rPr>
        <w:t xml:space="preserve">plan </w:t>
      </w:r>
      <w:r>
        <w:rPr>
          <w:sz w:val="20"/>
          <w:szCs w:val="20"/>
        </w:rPr>
        <w:t>“Increase</w:t>
      </w:r>
      <w:r w:rsidR="00353887">
        <w:rPr>
          <w:sz w:val="20"/>
          <w:szCs w:val="20"/>
        </w:rPr>
        <w:t>d</w:t>
      </w:r>
      <w:r>
        <w:rPr>
          <w:sz w:val="20"/>
          <w:szCs w:val="20"/>
        </w:rPr>
        <w:t xml:space="preserve"> Erythroid Cell Production” </w:t>
      </w:r>
      <w:commentRangeStart w:id="1"/>
      <w:r>
        <w:rPr>
          <w:sz w:val="20"/>
          <w:szCs w:val="20"/>
        </w:rPr>
        <w:t>metaproperties</w:t>
      </w:r>
      <w:commentRangeEnd w:id="1"/>
      <w:r w:rsidR="00151108">
        <w:rPr>
          <w:rStyle w:val="CommentReference"/>
        </w:rPr>
        <w:commentReference w:id="1"/>
      </w:r>
      <w:r>
        <w:rPr>
          <w:sz w:val="20"/>
          <w:szCs w:val="20"/>
        </w:rPr>
        <w:t xml:space="preserve">.  </w:t>
      </w:r>
    </w:p>
    <w:p w14:paraId="18BFDD3D" w14:textId="6B0126D6" w:rsidR="009057FA" w:rsidRDefault="00B51924" w:rsidP="009057FA">
      <w:pPr>
        <w:rPr>
          <w:sz w:val="20"/>
          <w:szCs w:val="20"/>
        </w:rPr>
      </w:pPr>
      <w:r>
        <w:rPr>
          <w:noProof/>
        </w:rPr>
        <w:lastRenderedPageBreak/>
        <mc:AlternateContent>
          <mc:Choice Requires="wps">
            <w:drawing>
              <wp:anchor distT="0" distB="0" distL="114300" distR="114300" simplePos="0" relativeHeight="251702272" behindDoc="0" locked="0" layoutInCell="1" hidden="0" allowOverlap="1" wp14:anchorId="082665C4" wp14:editId="263BDA54">
                <wp:simplePos x="0" y="0"/>
                <wp:positionH relativeFrom="leftMargin">
                  <wp:align>right</wp:align>
                </wp:positionH>
                <wp:positionV relativeFrom="paragraph">
                  <wp:posOffset>82998</wp:posOffset>
                </wp:positionV>
                <wp:extent cx="438150" cy="323850"/>
                <wp:effectExtent l="0" t="0" r="0" b="0"/>
                <wp:wrapNone/>
                <wp:docPr id="108" name="Rectangle 108"/>
                <wp:cNvGraphicFramePr/>
                <a:graphic xmlns:a="http://schemas.openxmlformats.org/drawingml/2006/main">
                  <a:graphicData uri="http://schemas.microsoft.com/office/word/2010/wordprocessingShape">
                    <wps:wsp>
                      <wps:cNvSpPr/>
                      <wps:spPr>
                        <a:xfrm>
                          <a:off x="0" y="0"/>
                          <a:ext cx="438150" cy="323850"/>
                        </a:xfrm>
                        <a:prstGeom prst="rect">
                          <a:avLst/>
                        </a:prstGeom>
                        <a:solidFill>
                          <a:schemeClr val="lt1"/>
                        </a:solidFill>
                        <a:ln>
                          <a:noFill/>
                        </a:ln>
                      </wps:spPr>
                      <wps:txbx>
                        <w:txbxContent>
                          <w:p w14:paraId="0B3BC25A" w14:textId="101A0616" w:rsidR="00B51924" w:rsidRDefault="00B51924" w:rsidP="00B51924">
                            <w:pPr>
                              <w:spacing w:line="275" w:lineRule="auto"/>
                              <w:textDirection w:val="btLr"/>
                            </w:pPr>
                            <w:r>
                              <w:rPr>
                                <w:rFonts w:ascii="Arial" w:eastAsia="Arial" w:hAnsi="Arial" w:cs="Arial"/>
                                <w:color w:val="000000"/>
                              </w:rPr>
                              <w:t>(a)</w:t>
                            </w:r>
                          </w:p>
                        </w:txbxContent>
                      </wps:txbx>
                      <wps:bodyPr spcFirstLastPara="1" wrap="square" lIns="91425" tIns="45700" rIns="91425" bIns="45700" anchor="t" anchorCtr="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82665C4" id="Rectangle 108" o:spid="_x0000_s1030" style="position:absolute;margin-left:-16.7pt;margin-top:6.55pt;width:34.5pt;height:25.5pt;z-index:251702272;visibility:visible;mso-wrap-style:squar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" fillcolor="white [3201]" stroked="f">
                <v:textbox inset="2.53958mm,1.2694mm,2.53958mm,1.2694mm">
                  <w:txbxContent>
                    <w:p w14:paraId="0B3BC25A" w14:textId="101A0616" w:rsidR="00B51924" w:rsidRDefault="00B51924" w:rsidP="00B51924">
                      <w:pPr>
                        <w:spacing w:line="275" w:lineRule="auto"/>
                        <w:textDirection w:val="btLr"/>
                      </w:pPr>
                      <w:r>
                        <w:rPr>
                          <w:rFonts w:ascii="Arial" w:eastAsia="Arial" w:hAnsi="Arial" w:cs="Arial"/>
                          <w:color w:val="000000"/>
                        </w:rPr>
                        <w:t>(</w:t>
                      </w:r>
                      <w:r>
                        <w:rPr>
                          <w:rFonts w:ascii="Arial" w:eastAsia="Arial" w:hAnsi="Arial" w:cs="Arial"/>
                          <w:color w:val="000000"/>
                        </w:rPr>
                        <w:t>a</w:t>
                      </w:r>
                      <w:r>
                        <w:rPr>
                          <w:rFonts w:ascii="Arial" w:eastAsia="Arial" w:hAnsi="Arial" w:cs="Arial"/>
                          <w:color w:val="000000"/>
                        </w:rPr>
                        <w:t>)</w:t>
                      </w:r>
                    </w:p>
                  </w:txbxContent>
                </v:textbox>
                <w10:wrap anchorx="margin"/>
              </v:rect>
            </w:pict>
          </mc:Fallback>
        </mc:AlternateContent>
      </w:r>
      <w:r w:rsidR="009057FA">
        <w:rPr>
          <w:noProof/>
        </w:rPr>
        <w:drawing>
          <wp:anchor distT="0" distB="0" distL="114300" distR="114300" simplePos="0" relativeHeight="251693056" behindDoc="0" locked="0" layoutInCell="1" allowOverlap="1" wp14:anchorId="4E2F99CC" wp14:editId="439BB063">
            <wp:simplePos x="0" y="0"/>
            <wp:positionH relativeFrom="column">
              <wp:posOffset>-2391</wp:posOffset>
            </wp:positionH>
            <wp:positionV relativeFrom="paragraph">
              <wp:posOffset>2652</wp:posOffset>
            </wp:positionV>
            <wp:extent cx="5719483" cy="2315193"/>
            <wp:effectExtent l="0" t="0" r="0" b="9525"/>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19483" cy="2315193"/>
                    </a:xfrm>
                    <a:prstGeom prst="rect">
                      <a:avLst/>
                    </a:prstGeom>
                  </pic:spPr>
                </pic:pic>
              </a:graphicData>
            </a:graphic>
          </wp:anchor>
        </w:drawing>
      </w:r>
      <w:r w:rsidR="009057FA">
        <w:rPr>
          <w:sz w:val="20"/>
          <w:szCs w:val="20"/>
        </w:rPr>
        <w:t xml:space="preserve">  </w:t>
      </w:r>
    </w:p>
    <w:p w14:paraId="28C8D382" w14:textId="54006B01" w:rsidR="009057FA" w:rsidRDefault="009057FA" w:rsidP="009057FA">
      <w:pPr>
        <w:rPr>
          <w:sz w:val="20"/>
          <w:szCs w:val="20"/>
        </w:rPr>
      </w:pPr>
    </w:p>
    <w:p w14:paraId="7634C8A0" w14:textId="77777777" w:rsidR="009057FA" w:rsidRDefault="009057FA" w:rsidP="009057FA">
      <w:pPr>
        <w:rPr>
          <w:sz w:val="20"/>
          <w:szCs w:val="20"/>
        </w:rPr>
      </w:pPr>
    </w:p>
    <w:p w14:paraId="712DDFBF" w14:textId="4D5A2C31" w:rsidR="009057FA" w:rsidRDefault="009057FA" w:rsidP="009057FA">
      <w:pPr>
        <w:rPr>
          <w:sz w:val="20"/>
          <w:szCs w:val="20"/>
        </w:rPr>
      </w:pPr>
    </w:p>
    <w:p w14:paraId="4092030D" w14:textId="77777777" w:rsidR="009057FA" w:rsidRDefault="009057FA" w:rsidP="009057FA">
      <w:pPr>
        <w:rPr>
          <w:sz w:val="20"/>
          <w:szCs w:val="20"/>
        </w:rPr>
      </w:pPr>
    </w:p>
    <w:p w14:paraId="5D470140" w14:textId="1861E887" w:rsidR="009057FA" w:rsidRDefault="009057FA" w:rsidP="009057FA">
      <w:pPr>
        <w:rPr>
          <w:sz w:val="20"/>
          <w:szCs w:val="20"/>
        </w:rPr>
      </w:pPr>
    </w:p>
    <w:p w14:paraId="318AD6B9" w14:textId="77777777" w:rsidR="009057FA" w:rsidRDefault="009057FA" w:rsidP="009057FA">
      <w:pPr>
        <w:rPr>
          <w:sz w:val="20"/>
          <w:szCs w:val="20"/>
        </w:rPr>
      </w:pPr>
    </w:p>
    <w:p w14:paraId="0CACC168" w14:textId="77777777" w:rsidR="009057FA" w:rsidRDefault="009057FA" w:rsidP="009057FA">
      <w:pPr>
        <w:rPr>
          <w:sz w:val="20"/>
          <w:szCs w:val="20"/>
        </w:rPr>
      </w:pPr>
    </w:p>
    <w:p w14:paraId="279DFDC2" w14:textId="4688869A" w:rsidR="009057FA" w:rsidRDefault="003E1293" w:rsidP="009057FA">
      <w:pPr>
        <w:rPr>
          <w:sz w:val="20"/>
          <w:szCs w:val="20"/>
        </w:rPr>
      </w:pPr>
      <w:r>
        <w:rPr>
          <w:noProof/>
        </w:rPr>
        <mc:AlternateContent>
          <mc:Choice Requires="wps">
            <w:drawing>
              <wp:anchor distT="0" distB="0" distL="114300" distR="114300" simplePos="0" relativeHeight="251696128" behindDoc="0" locked="0" layoutInCell="1" hidden="0" allowOverlap="1" wp14:anchorId="76EA798A" wp14:editId="71C25EF7">
                <wp:simplePos x="0" y="0"/>
                <wp:positionH relativeFrom="margin">
                  <wp:align>left</wp:align>
                </wp:positionH>
                <wp:positionV relativeFrom="paragraph">
                  <wp:posOffset>208840</wp:posOffset>
                </wp:positionV>
                <wp:extent cx="5719445" cy="339725"/>
                <wp:effectExtent l="0" t="0" r="14605" b="22225"/>
                <wp:wrapNone/>
                <wp:docPr id="104" name="Rectangle 104"/>
                <wp:cNvGraphicFramePr/>
                <a:graphic xmlns:a="http://schemas.openxmlformats.org/drawingml/2006/main">
                  <a:graphicData uri="http://schemas.microsoft.com/office/word/2010/wordprocessingShape">
                    <wps:wsp>
                      <wps:cNvSpPr/>
                      <wps:spPr>
                        <a:xfrm>
                          <a:off x="0" y="0"/>
                          <a:ext cx="5719445" cy="339725"/>
                        </a:xfrm>
                        <a:prstGeom prst="rect">
                          <a:avLst/>
                        </a:prstGeom>
                        <a:noFill/>
                        <a:ln w="25400" cap="flat" cmpd="sng">
                          <a:solidFill>
                            <a:schemeClr val="dk1"/>
                          </a:solidFill>
                          <a:prstDash val="solid"/>
                          <a:round/>
                          <a:headEnd type="none" w="sm" len="sm"/>
                          <a:tailEnd type="none" w="sm" len="sm"/>
                        </a:ln>
                      </wps:spPr>
                      <wps:txbx>
                        <w:txbxContent>
                          <w:p w14:paraId="44664565" w14:textId="7D9A08F3" w:rsidR="003E1293" w:rsidRDefault="003E1293" w:rsidP="003E1293">
                            <w:pPr>
                              <w:spacing w:line="240" w:lineRule="auto"/>
                              <w:textDirection w:val="btLr"/>
                              <w:rPr>
                                <w:sz w:val="18"/>
                                <w:szCs w:val="18"/>
                              </w:rPr>
                            </w:pPr>
                            <w:r>
                              <w:rPr>
                                <w:sz w:val="18"/>
                                <w:szCs w:val="18"/>
                              </w:rPr>
                              <w:t xml:space="preserve">Addresses metaproperty: Verb: manage, Noun phrase object: Hypertension </w:t>
                            </w:r>
                            <w:r w:rsidRPr="003E1293">
                              <w:rPr>
                                <w:sz w:val="18"/>
                                <w:szCs w:val="18"/>
                              </w:rPr>
                              <w:t>N0000001616</w:t>
                            </w:r>
                            <w:r>
                              <w:rPr>
                                <w:sz w:val="18"/>
                                <w:szCs w:val="18"/>
                              </w:rPr>
                              <w:t xml:space="preserve">NDF-RT </w:t>
                            </w:r>
                          </w:p>
                          <w:p w14:paraId="2280FF99" w14:textId="77777777" w:rsidR="003E1293" w:rsidRDefault="003E1293" w:rsidP="003E1293">
                            <w:pPr>
                              <w:spacing w:line="240" w:lineRule="auto"/>
                              <w:textDirection w:val="btLr"/>
                              <w:rPr>
                                <w:sz w:val="18"/>
                                <w:szCs w:val="18"/>
                              </w:rPr>
                            </w:pPr>
                          </w:p>
                          <w:p w14:paraId="49DA4422" w14:textId="77777777" w:rsidR="003E1293" w:rsidRDefault="003E1293" w:rsidP="003E1293">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6EA798A" id="Rectangle 104" o:spid="_x0000_s1031" style="position:absolute;margin-left:0;margin-top:16.45pt;width:450.35pt;height:26.75pt;z-index:25169612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" filled="f" strokecolor="black [3200]" strokeweight="2pt">
                <v:stroke startarrowwidth="narrow" startarrowlength="short" endarrowwidth="narrow" endarrowlength="short" joinstyle="round"/>
                <v:textbox inset="2.53958mm,2.53958mm,2.53958mm,2.53958mm">
                  <w:txbxContent>
                    <w:p w14:paraId="44664565" w14:textId="7D9A08F3" w:rsidR="003E1293" w:rsidRDefault="003E1293" w:rsidP="003E1293">
                      <w:pPr>
                        <w:spacing w:line="240" w:lineRule="auto"/>
                        <w:textDirection w:val="btLr"/>
                        <w:rPr>
                          <w:sz w:val="18"/>
                          <w:szCs w:val="18"/>
                        </w:rPr>
                      </w:pPr>
                      <w:r>
                        <w:rPr>
                          <w:sz w:val="18"/>
                          <w:szCs w:val="18"/>
                        </w:rPr>
                        <w:t xml:space="preserve">Addresses metaproperty: Verb: manage, Noun phrase object: </w:t>
                      </w:r>
                      <w:r>
                        <w:rPr>
                          <w:sz w:val="18"/>
                          <w:szCs w:val="18"/>
                        </w:rPr>
                        <w:t>Hypertension</w:t>
                      </w:r>
                      <w:r>
                        <w:rPr>
                          <w:sz w:val="18"/>
                          <w:szCs w:val="18"/>
                        </w:rPr>
                        <w:t xml:space="preserve"> </w:t>
                      </w:r>
                      <w:r w:rsidRPr="003E1293">
                        <w:rPr>
                          <w:sz w:val="18"/>
                          <w:szCs w:val="18"/>
                        </w:rPr>
                        <w:t>N0000001616</w:t>
                      </w:r>
                      <w:r>
                        <w:rPr>
                          <w:sz w:val="18"/>
                          <w:szCs w:val="18"/>
                        </w:rPr>
                        <w:t xml:space="preserve">NDF-RT </w:t>
                      </w:r>
                    </w:p>
                    <w:p w14:paraId="2280FF99" w14:textId="77777777" w:rsidR="003E1293" w:rsidRDefault="003E1293" w:rsidP="003E1293">
                      <w:pPr>
                        <w:spacing w:line="240" w:lineRule="auto"/>
                        <w:textDirection w:val="btLr"/>
                        <w:rPr>
                          <w:sz w:val="18"/>
                          <w:szCs w:val="18"/>
                        </w:rPr>
                      </w:pPr>
                    </w:p>
                    <w:p w14:paraId="49DA4422" w14:textId="77777777" w:rsidR="003E1293" w:rsidRDefault="003E1293" w:rsidP="003E1293">
                      <w:pPr>
                        <w:spacing w:line="240" w:lineRule="auto"/>
                        <w:textDirection w:val="btLr"/>
                      </w:pPr>
                    </w:p>
                  </w:txbxContent>
                </v:textbox>
                <w10:wrap anchorx="margin"/>
              </v:rect>
            </w:pict>
          </mc:Fallback>
        </mc:AlternateContent>
      </w:r>
    </w:p>
    <w:p w14:paraId="3F51A0BD" w14:textId="14DBFE1C" w:rsidR="003E1293" w:rsidRDefault="009057FA" w:rsidP="009057FA">
      <w:pPr>
        <w:rPr>
          <w:sz w:val="20"/>
          <w:szCs w:val="20"/>
        </w:rPr>
      </w:pPr>
      <w:r>
        <w:rPr>
          <w:sz w:val="20"/>
          <w:szCs w:val="20"/>
        </w:rPr>
        <w:t xml:space="preserve"> </w:t>
      </w:r>
      <w:r w:rsidR="003E1293">
        <w:rPr>
          <w:sz w:val="20"/>
          <w:szCs w:val="20"/>
        </w:rPr>
        <w:t xml:space="preserve"> </w:t>
      </w:r>
    </w:p>
    <w:p w14:paraId="6E890B0B" w14:textId="56B042B9" w:rsidR="003E1293" w:rsidRDefault="001D4F86" w:rsidP="009057FA">
      <w:pPr>
        <w:rPr>
          <w:sz w:val="20"/>
          <w:szCs w:val="20"/>
        </w:rPr>
      </w:pPr>
      <w:r>
        <w:rPr>
          <w:noProof/>
        </w:rPr>
        <w:drawing>
          <wp:anchor distT="0" distB="0" distL="114300" distR="114300" simplePos="0" relativeHeight="251721728" behindDoc="0" locked="0" layoutInCell="1" allowOverlap="1" wp14:anchorId="0EC6DEE5" wp14:editId="55865B21">
            <wp:simplePos x="0" y="0"/>
            <wp:positionH relativeFrom="column">
              <wp:posOffset>-50202</wp:posOffset>
            </wp:positionH>
            <wp:positionV relativeFrom="paragraph">
              <wp:posOffset>32721</wp:posOffset>
            </wp:positionV>
            <wp:extent cx="5791200" cy="3181197"/>
            <wp:effectExtent l="0" t="0" r="0" b="635"/>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804244" cy="3188362"/>
                    </a:xfrm>
                    <a:prstGeom prst="rect">
                      <a:avLst/>
                    </a:prstGeom>
                  </pic:spPr>
                </pic:pic>
              </a:graphicData>
            </a:graphic>
            <wp14:sizeRelH relativeFrom="margin">
              <wp14:pctWidth>0</wp14:pctWidth>
            </wp14:sizeRelH>
            <wp14:sizeRelV relativeFrom="margin">
              <wp14:pctHeight>0</wp14:pctHeight>
            </wp14:sizeRelV>
          </wp:anchor>
        </w:drawing>
      </w:r>
      <w:r w:rsidR="00B51924">
        <w:rPr>
          <w:noProof/>
        </w:rPr>
        <mc:AlternateContent>
          <mc:Choice Requires="wps">
            <w:drawing>
              <wp:anchor distT="0" distB="0" distL="114300" distR="114300" simplePos="0" relativeHeight="251700224" behindDoc="0" locked="0" layoutInCell="1" hidden="0" allowOverlap="1" wp14:anchorId="26B67FF1" wp14:editId="462D1D68">
                <wp:simplePos x="0" y="0"/>
                <wp:positionH relativeFrom="leftMargin">
                  <wp:posOffset>247426</wp:posOffset>
                </wp:positionH>
                <wp:positionV relativeFrom="paragraph">
                  <wp:posOffset>238349</wp:posOffset>
                </wp:positionV>
                <wp:extent cx="438150" cy="323850"/>
                <wp:effectExtent l="0" t="0" r="0" b="0"/>
                <wp:wrapNone/>
                <wp:docPr id="107" name="Rectangle 107"/>
                <wp:cNvGraphicFramePr/>
                <a:graphic xmlns:a="http://schemas.openxmlformats.org/drawingml/2006/main">
                  <a:graphicData uri="http://schemas.microsoft.com/office/word/2010/wordprocessingShape">
                    <wps:wsp>
                      <wps:cNvSpPr/>
                      <wps:spPr>
                        <a:xfrm>
                          <a:off x="0" y="0"/>
                          <a:ext cx="438150" cy="323850"/>
                        </a:xfrm>
                        <a:prstGeom prst="rect">
                          <a:avLst/>
                        </a:prstGeom>
                        <a:solidFill>
                          <a:schemeClr val="lt1"/>
                        </a:solidFill>
                        <a:ln>
                          <a:noFill/>
                        </a:ln>
                      </wps:spPr>
                      <wps:txbx>
                        <w:txbxContent>
                          <w:p w14:paraId="5C6E7928" w14:textId="77777777" w:rsidR="00B51924" w:rsidRDefault="00B51924" w:rsidP="00B51924">
                            <w:pPr>
                              <w:spacing w:line="275" w:lineRule="auto"/>
                              <w:textDirection w:val="btLr"/>
                            </w:pPr>
                            <w:r>
                              <w:rPr>
                                <w:rFonts w:ascii="Arial" w:eastAsia="Arial" w:hAnsi="Arial" w:cs="Arial"/>
                                <w:color w:val="000000"/>
                              </w:rPr>
                              <w:t>(b)</w:t>
                            </w:r>
                          </w:p>
                        </w:txbxContent>
                      </wps:txbx>
                      <wps:bodyPr spcFirstLastPara="1" wrap="square" lIns="91425" tIns="45700" rIns="91425" bIns="45700" anchor="t" anchorCtr="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6B67FF1" id="Rectangle 107" o:spid="_x0000_s1032" style="position:absolute;margin-left:19.5pt;margin-top:18.75pt;width:34.5pt;height:25.5pt;z-index:251700224;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" fillcolor="white [3201]" stroked="f">
                <v:textbox inset="2.53958mm,1.2694mm,2.53958mm,1.2694mm">
                  <w:txbxContent>
                    <w:p w14:paraId="5C6E7928" w14:textId="77777777" w:rsidR="00B51924" w:rsidRDefault="00B51924" w:rsidP="00B51924">
                      <w:pPr>
                        <w:spacing w:line="275" w:lineRule="auto"/>
                        <w:textDirection w:val="btLr"/>
                      </w:pPr>
                      <w:r>
                        <w:rPr>
                          <w:rFonts w:ascii="Arial" w:eastAsia="Arial" w:hAnsi="Arial" w:cs="Arial"/>
                          <w:color w:val="000000"/>
                        </w:rPr>
                        <w:t>(b)</w:t>
                      </w:r>
                    </w:p>
                  </w:txbxContent>
                </v:textbox>
                <w10:wrap anchorx="margin"/>
              </v:rect>
            </w:pict>
          </mc:Fallback>
        </mc:AlternateContent>
      </w:r>
    </w:p>
    <w:p w14:paraId="43FAB2EF" w14:textId="45E21875" w:rsidR="003E1293" w:rsidRDefault="003E1293" w:rsidP="009057FA">
      <w:pPr>
        <w:rPr>
          <w:sz w:val="20"/>
          <w:szCs w:val="20"/>
        </w:rPr>
      </w:pPr>
    </w:p>
    <w:p w14:paraId="75BD8D0B" w14:textId="750021A6" w:rsidR="003E1293" w:rsidRDefault="003E1293" w:rsidP="009057FA">
      <w:pPr>
        <w:rPr>
          <w:sz w:val="20"/>
          <w:szCs w:val="20"/>
        </w:rPr>
      </w:pPr>
    </w:p>
    <w:p w14:paraId="2F98F47D" w14:textId="77777777" w:rsidR="003E1293" w:rsidRDefault="003E1293" w:rsidP="009057FA">
      <w:pPr>
        <w:rPr>
          <w:sz w:val="20"/>
          <w:szCs w:val="20"/>
        </w:rPr>
      </w:pPr>
    </w:p>
    <w:p w14:paraId="7AEC54CF" w14:textId="049337A6" w:rsidR="003E1293" w:rsidRDefault="003E1293" w:rsidP="009057FA">
      <w:pPr>
        <w:rPr>
          <w:sz w:val="20"/>
          <w:szCs w:val="20"/>
        </w:rPr>
      </w:pPr>
    </w:p>
    <w:p w14:paraId="2C6CE5F6" w14:textId="1F8BF766" w:rsidR="003E1293" w:rsidRDefault="003E1293" w:rsidP="009057FA">
      <w:pPr>
        <w:rPr>
          <w:sz w:val="20"/>
          <w:szCs w:val="20"/>
        </w:rPr>
      </w:pPr>
    </w:p>
    <w:p w14:paraId="7E2FB2D0" w14:textId="77777777" w:rsidR="003E1293" w:rsidRDefault="003E1293" w:rsidP="009057FA">
      <w:pPr>
        <w:rPr>
          <w:sz w:val="20"/>
          <w:szCs w:val="20"/>
        </w:rPr>
      </w:pPr>
    </w:p>
    <w:p w14:paraId="1DD11045" w14:textId="77777777" w:rsidR="003E1293" w:rsidRDefault="003E1293" w:rsidP="009057FA">
      <w:pPr>
        <w:rPr>
          <w:sz w:val="20"/>
          <w:szCs w:val="20"/>
        </w:rPr>
      </w:pPr>
    </w:p>
    <w:p w14:paraId="1147E8C8" w14:textId="7E95737C" w:rsidR="003E1293" w:rsidRDefault="003E1293" w:rsidP="009057FA">
      <w:pPr>
        <w:rPr>
          <w:sz w:val="20"/>
          <w:szCs w:val="20"/>
        </w:rPr>
      </w:pPr>
    </w:p>
    <w:p w14:paraId="10084051" w14:textId="77777777" w:rsidR="003E1293" w:rsidRDefault="003E1293" w:rsidP="009057FA">
      <w:pPr>
        <w:rPr>
          <w:sz w:val="20"/>
          <w:szCs w:val="20"/>
        </w:rPr>
      </w:pPr>
    </w:p>
    <w:p w14:paraId="1428C5C3" w14:textId="77777777" w:rsidR="003E1293" w:rsidRDefault="003E1293" w:rsidP="009057FA">
      <w:pPr>
        <w:rPr>
          <w:sz w:val="20"/>
          <w:szCs w:val="20"/>
        </w:rPr>
      </w:pPr>
    </w:p>
    <w:p w14:paraId="1A3FA491" w14:textId="42B4AE98" w:rsidR="003E1293" w:rsidRDefault="003E1293" w:rsidP="009057FA">
      <w:pPr>
        <w:rPr>
          <w:sz w:val="20"/>
          <w:szCs w:val="20"/>
        </w:rPr>
      </w:pPr>
    </w:p>
    <w:p w14:paraId="471187A5" w14:textId="289AC91F" w:rsidR="003E1293" w:rsidRDefault="00B51924" w:rsidP="003E1293">
      <w:pPr>
        <w:shd w:val="clear" w:color="auto" w:fill="FFFFFF"/>
        <w:spacing w:line="240" w:lineRule="auto"/>
        <w:ind w:left="270"/>
        <w:jc w:val="both"/>
        <w:rPr>
          <w:sz w:val="18"/>
          <w:szCs w:val="18"/>
        </w:rPr>
      </w:pPr>
      <w:r>
        <w:rPr>
          <w:noProof/>
        </w:rPr>
        <mc:AlternateContent>
          <mc:Choice Requires="wps">
            <w:drawing>
              <wp:anchor distT="0" distB="0" distL="114300" distR="114300" simplePos="0" relativeHeight="251698176" behindDoc="0" locked="0" layoutInCell="1" hidden="0" allowOverlap="1" wp14:anchorId="4376F835" wp14:editId="3E86314A">
                <wp:simplePos x="0" y="0"/>
                <wp:positionH relativeFrom="margin">
                  <wp:posOffset>9562</wp:posOffset>
                </wp:positionH>
                <wp:positionV relativeFrom="paragraph">
                  <wp:posOffset>33580</wp:posOffset>
                </wp:positionV>
                <wp:extent cx="5719445" cy="992094"/>
                <wp:effectExtent l="0" t="0" r="14605" b="17780"/>
                <wp:wrapNone/>
                <wp:docPr id="105" name="Rectangle 105"/>
                <wp:cNvGraphicFramePr/>
                <a:graphic xmlns:a="http://schemas.openxmlformats.org/drawingml/2006/main">
                  <a:graphicData uri="http://schemas.microsoft.com/office/word/2010/wordprocessingShape">
                    <wps:wsp>
                      <wps:cNvSpPr/>
                      <wps:spPr>
                        <a:xfrm>
                          <a:off x="0" y="0"/>
                          <a:ext cx="5719445" cy="992094"/>
                        </a:xfrm>
                        <a:prstGeom prst="rect">
                          <a:avLst/>
                        </a:prstGeom>
                        <a:noFill/>
                        <a:ln w="25400" cap="flat" cmpd="sng">
                          <a:solidFill>
                            <a:schemeClr val="dk1"/>
                          </a:solidFill>
                          <a:prstDash val="solid"/>
                          <a:round/>
                          <a:headEnd type="none" w="sm" len="sm"/>
                          <a:tailEnd type="none" w="sm" len="sm"/>
                        </a:ln>
                      </wps:spPr>
                      <wps:txbx>
                        <w:txbxContent>
                          <w:p w14:paraId="2DDDAB5A" w14:textId="77777777" w:rsidR="003E1293" w:rsidRDefault="003E1293" w:rsidP="003E1293">
                            <w:pPr>
                              <w:spacing w:line="240" w:lineRule="auto"/>
                              <w:textDirection w:val="btLr"/>
                              <w:rPr>
                                <w:sz w:val="18"/>
                                <w:szCs w:val="18"/>
                              </w:rPr>
                            </w:pPr>
                          </w:p>
                          <w:p w14:paraId="2C0358EA" w14:textId="77777777" w:rsidR="003E1293" w:rsidRDefault="003E1293" w:rsidP="003E1293">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376F835" id="Rectangle 105" o:spid="_x0000_s1033" style="position:absolute;left:0;text-align:left;margin-left:.75pt;margin-top:2.65pt;width:450.35pt;height:78.1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" filled="f" strokecolor="black [3200]" strokeweight="2pt">
                <v:stroke startarrowwidth="narrow" startarrowlength="short" endarrowwidth="narrow" endarrowlength="short" joinstyle="round"/>
                <v:textbox inset="2.53958mm,2.53958mm,2.53958mm,2.53958mm">
                  <w:txbxContent>
                    <w:p w14:paraId="2DDDAB5A" w14:textId="77777777" w:rsidR="003E1293" w:rsidRDefault="003E1293" w:rsidP="003E1293">
                      <w:pPr>
                        <w:spacing w:line="240" w:lineRule="auto"/>
                        <w:textDirection w:val="btLr"/>
                        <w:rPr>
                          <w:sz w:val="18"/>
                          <w:szCs w:val="18"/>
                        </w:rPr>
                      </w:pPr>
                    </w:p>
                    <w:p w14:paraId="2C0358EA" w14:textId="77777777" w:rsidR="003E1293" w:rsidRDefault="003E1293" w:rsidP="003E1293">
                      <w:pPr>
                        <w:spacing w:line="240" w:lineRule="auto"/>
                        <w:textDirection w:val="btLr"/>
                      </w:pPr>
                    </w:p>
                  </w:txbxContent>
                </v:textbox>
                <w10:wrap anchorx="margin"/>
              </v:rect>
            </w:pict>
          </mc:Fallback>
        </mc:AlternateContent>
      </w:r>
    </w:p>
    <w:p w14:paraId="2B432461" w14:textId="40A297D7" w:rsidR="003E1293" w:rsidRDefault="003E1293" w:rsidP="003E1293">
      <w:pPr>
        <w:shd w:val="clear" w:color="auto" w:fill="FFFFFF"/>
        <w:spacing w:line="240" w:lineRule="auto"/>
        <w:ind w:left="270"/>
        <w:jc w:val="both"/>
        <w:rPr>
          <w:sz w:val="18"/>
          <w:szCs w:val="18"/>
        </w:rPr>
      </w:pPr>
      <w:r>
        <w:rPr>
          <w:sz w:val="18"/>
          <w:szCs w:val="18"/>
        </w:rPr>
        <w:t xml:space="preserve">Addresses metaproperty: Verb: achieve, Noun phrase object: </w:t>
      </w:r>
    </w:p>
    <w:p w14:paraId="49D763AC" w14:textId="78B968AF" w:rsidR="003E1293" w:rsidRDefault="003E1293" w:rsidP="003E1293">
      <w:pPr>
        <w:shd w:val="clear" w:color="auto" w:fill="FFFFFF"/>
        <w:spacing w:line="240" w:lineRule="auto"/>
        <w:ind w:left="720" w:hanging="360"/>
        <w:jc w:val="both"/>
        <w:rPr>
          <w:sz w:val="18"/>
          <w:szCs w:val="18"/>
        </w:rPr>
      </w:pPr>
      <w:r>
        <w:rPr>
          <w:sz w:val="18"/>
          <w:szCs w:val="18"/>
        </w:rPr>
        <w:t xml:space="preserve">     Type: PE, Modifier: </w:t>
      </w:r>
      <w:r w:rsidRPr="003E1293">
        <w:rPr>
          <w:sz w:val="18"/>
          <w:szCs w:val="18"/>
        </w:rPr>
        <w:t>Decreased</w:t>
      </w:r>
      <w:r>
        <w:rPr>
          <w:sz w:val="18"/>
          <w:szCs w:val="18"/>
        </w:rPr>
        <w:t xml:space="preserve">, Clinical attribute: </w:t>
      </w:r>
      <w:r w:rsidRPr="003E1293">
        <w:rPr>
          <w:sz w:val="18"/>
          <w:szCs w:val="18"/>
        </w:rPr>
        <w:t>Blood Pressure</w:t>
      </w:r>
    </w:p>
    <w:p w14:paraId="67178D6E" w14:textId="49464EA4" w:rsidR="003E1293" w:rsidRDefault="003E1293" w:rsidP="003E1293">
      <w:pPr>
        <w:shd w:val="clear" w:color="auto" w:fill="FFFFFF"/>
        <w:spacing w:line="240" w:lineRule="auto"/>
        <w:ind w:left="360"/>
        <w:jc w:val="both"/>
        <w:rPr>
          <w:sz w:val="18"/>
          <w:szCs w:val="18"/>
        </w:rPr>
      </w:pPr>
      <w:r>
        <w:rPr>
          <w:sz w:val="18"/>
          <w:szCs w:val="18"/>
        </w:rPr>
        <w:t xml:space="preserve">     Name: </w:t>
      </w:r>
      <w:r w:rsidRPr="003E1293">
        <w:rPr>
          <w:sz w:val="18"/>
          <w:szCs w:val="18"/>
        </w:rPr>
        <w:t>Decreased Blood Pressure</w:t>
      </w:r>
      <w:r>
        <w:rPr>
          <w:sz w:val="18"/>
          <w:szCs w:val="18"/>
        </w:rPr>
        <w:t xml:space="preserve">, Code: </w:t>
      </w:r>
      <w:r w:rsidRPr="003E1293">
        <w:rPr>
          <w:rFonts w:ascii="Consolas" w:eastAsia="Consolas" w:hAnsi="Consolas" w:cs="Consolas"/>
          <w:sz w:val="16"/>
          <w:szCs w:val="16"/>
        </w:rPr>
        <w:t>N0000178477</w:t>
      </w:r>
      <w:r>
        <w:rPr>
          <w:sz w:val="18"/>
          <w:szCs w:val="18"/>
        </w:rPr>
        <w:t>, Vocabulary: NDF-RT</w:t>
      </w:r>
    </w:p>
    <w:p w14:paraId="5DA11B75" w14:textId="77777777" w:rsidR="00AC5131" w:rsidRDefault="00AC5131" w:rsidP="009057FA">
      <w:pPr>
        <w:rPr>
          <w:sz w:val="20"/>
          <w:szCs w:val="20"/>
        </w:rPr>
      </w:pPr>
    </w:p>
    <w:p w14:paraId="08A743A1" w14:textId="1AC8D65D" w:rsidR="00AC5131" w:rsidRDefault="00AC5131" w:rsidP="00AC5131">
      <w:pPr>
        <w:shd w:val="clear" w:color="auto" w:fill="FFFFFF"/>
        <w:spacing w:line="360" w:lineRule="auto"/>
        <w:ind w:left="360"/>
        <w:jc w:val="both"/>
        <w:rPr>
          <w:sz w:val="20"/>
          <w:szCs w:val="20"/>
        </w:rPr>
      </w:pPr>
      <w:r>
        <w:rPr>
          <w:sz w:val="20"/>
          <w:szCs w:val="20"/>
        </w:rPr>
        <w:t xml:space="preserve">Figure </w:t>
      </w:r>
      <w:r w:rsidR="003017B7">
        <w:rPr>
          <w:sz w:val="20"/>
          <w:szCs w:val="20"/>
        </w:rPr>
        <w:t>2-</w:t>
      </w:r>
      <w:r>
        <w:rPr>
          <w:sz w:val="20"/>
          <w:szCs w:val="20"/>
        </w:rPr>
        <w:t>2. Hypertension</w:t>
      </w:r>
      <w:r w:rsidRPr="00801ED8">
        <w:rPr>
          <w:sz w:val="20"/>
          <w:szCs w:val="20"/>
        </w:rPr>
        <w:t xml:space="preserve"> PROforma CIG </w:t>
      </w:r>
      <w:r>
        <w:rPr>
          <w:sz w:val="20"/>
          <w:szCs w:val="20"/>
        </w:rPr>
        <w:t xml:space="preserve">hierarchy tree. (a) shows the high-level plan of Management of Hypertension and its metaproperties. (b) shows the plan hierarchy as well as the Physiological Effect plan “Decrease Blood Pressure” metaproperties.  </w:t>
      </w:r>
    </w:p>
    <w:p w14:paraId="65F1588D" w14:textId="74117ACE" w:rsidR="009057FA" w:rsidRDefault="009057FA" w:rsidP="009057FA">
      <w:pPr>
        <w:rPr>
          <w:sz w:val="20"/>
          <w:szCs w:val="20"/>
        </w:rPr>
      </w:pPr>
      <w:r>
        <w:rPr>
          <w:sz w:val="20"/>
          <w:szCs w:val="20"/>
        </w:rPr>
        <w:br w:type="page"/>
      </w:r>
    </w:p>
    <w:p w14:paraId="00248236" w14:textId="3368E36E" w:rsidR="00B51924" w:rsidRDefault="00106B82">
      <w:pPr>
        <w:rPr>
          <w:sz w:val="20"/>
          <w:szCs w:val="20"/>
        </w:rPr>
      </w:pPr>
      <w:r>
        <w:rPr>
          <w:noProof/>
        </w:rPr>
        <w:lastRenderedPageBreak/>
        <w:drawing>
          <wp:anchor distT="0" distB="0" distL="114300" distR="114300" simplePos="0" relativeHeight="251704320" behindDoc="0" locked="0" layoutInCell="1" allowOverlap="1" wp14:anchorId="36F94BB4" wp14:editId="59E9AF34">
            <wp:simplePos x="0" y="0"/>
            <wp:positionH relativeFrom="margin">
              <wp:align>left</wp:align>
            </wp:positionH>
            <wp:positionV relativeFrom="paragraph">
              <wp:posOffset>2652</wp:posOffset>
            </wp:positionV>
            <wp:extent cx="5133789" cy="2119445"/>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133789" cy="2119445"/>
                    </a:xfrm>
                    <a:prstGeom prst="rect">
                      <a:avLst/>
                    </a:prstGeom>
                  </pic:spPr>
                </pic:pic>
              </a:graphicData>
            </a:graphic>
            <wp14:sizeRelH relativeFrom="margin">
              <wp14:pctWidth>0</wp14:pctWidth>
            </wp14:sizeRelH>
            <wp14:sizeRelV relativeFrom="margin">
              <wp14:pctHeight>0</wp14:pctHeight>
            </wp14:sizeRelV>
          </wp:anchor>
        </w:drawing>
      </w:r>
      <w:r w:rsidR="00B25759">
        <w:rPr>
          <w:noProof/>
        </w:rPr>
        <mc:AlternateContent>
          <mc:Choice Requires="wps">
            <w:drawing>
              <wp:anchor distT="0" distB="0" distL="114300" distR="114300" simplePos="0" relativeHeight="251710464" behindDoc="0" locked="0" layoutInCell="1" hidden="0" allowOverlap="1" wp14:anchorId="2E7690C3" wp14:editId="5B71DF08">
                <wp:simplePos x="0" y="0"/>
                <wp:positionH relativeFrom="leftMargin">
                  <wp:align>right</wp:align>
                </wp:positionH>
                <wp:positionV relativeFrom="paragraph">
                  <wp:posOffset>113552</wp:posOffset>
                </wp:positionV>
                <wp:extent cx="438150" cy="323850"/>
                <wp:effectExtent l="0" t="0" r="0" b="0"/>
                <wp:wrapNone/>
                <wp:docPr id="112" name="Rectangle 112"/>
                <wp:cNvGraphicFramePr/>
                <a:graphic xmlns:a="http://schemas.openxmlformats.org/drawingml/2006/main">
                  <a:graphicData uri="http://schemas.microsoft.com/office/word/2010/wordprocessingShape">
                    <wps:wsp>
                      <wps:cNvSpPr/>
                      <wps:spPr>
                        <a:xfrm>
                          <a:off x="0" y="0"/>
                          <a:ext cx="438150" cy="323850"/>
                        </a:xfrm>
                        <a:prstGeom prst="rect">
                          <a:avLst/>
                        </a:prstGeom>
                        <a:solidFill>
                          <a:schemeClr val="lt1"/>
                        </a:solidFill>
                        <a:ln>
                          <a:noFill/>
                        </a:ln>
                      </wps:spPr>
                      <wps:txbx>
                        <w:txbxContent>
                          <w:p w14:paraId="67F08F13" w14:textId="77777777" w:rsidR="00B25759" w:rsidRDefault="00B25759" w:rsidP="00B25759">
                            <w:pPr>
                              <w:spacing w:line="275" w:lineRule="auto"/>
                              <w:textDirection w:val="btLr"/>
                            </w:pPr>
                            <w:r>
                              <w:rPr>
                                <w:rFonts w:ascii="Arial" w:eastAsia="Arial" w:hAnsi="Arial" w:cs="Arial"/>
                                <w:color w:val="000000"/>
                              </w:rPr>
                              <w:t>(a)</w:t>
                            </w:r>
                          </w:p>
                        </w:txbxContent>
                      </wps:txbx>
                      <wps:bodyPr spcFirstLastPara="1" wrap="square" lIns="91425" tIns="45700" rIns="91425" bIns="45700" anchor="t" anchorCtr="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E7690C3" id="Rectangle 112" o:spid="_x0000_s1034" style="position:absolute;margin-left:-16.7pt;margin-top:8.95pt;width:34.5pt;height:25.5pt;z-index:251710464;visibility:visible;mso-wrap-style:squar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" fillcolor="white [3201]" stroked="f">
                <v:textbox inset="2.53958mm,1.2694mm,2.53958mm,1.2694mm">
                  <w:txbxContent>
                    <w:p w14:paraId="67F08F13" w14:textId="77777777" w:rsidR="00B25759" w:rsidRDefault="00B25759" w:rsidP="00B25759">
                      <w:pPr>
                        <w:spacing w:line="275" w:lineRule="auto"/>
                        <w:textDirection w:val="btLr"/>
                      </w:pPr>
                      <w:r>
                        <w:rPr>
                          <w:rFonts w:ascii="Arial" w:eastAsia="Arial" w:hAnsi="Arial" w:cs="Arial"/>
                          <w:color w:val="000000"/>
                        </w:rPr>
                        <w:t>(a)</w:t>
                      </w:r>
                    </w:p>
                  </w:txbxContent>
                </v:textbox>
                <w10:wrap anchorx="margin"/>
              </v:rect>
            </w:pict>
          </mc:Fallback>
        </mc:AlternateContent>
      </w:r>
    </w:p>
    <w:p w14:paraId="17C8AB5C" w14:textId="77777777" w:rsidR="00B51924" w:rsidRDefault="00B51924">
      <w:pPr>
        <w:rPr>
          <w:sz w:val="20"/>
          <w:szCs w:val="20"/>
        </w:rPr>
      </w:pPr>
    </w:p>
    <w:p w14:paraId="2AACCB27" w14:textId="7F17502A" w:rsidR="00B51924" w:rsidRDefault="00B51924">
      <w:pPr>
        <w:rPr>
          <w:sz w:val="20"/>
          <w:szCs w:val="20"/>
        </w:rPr>
      </w:pPr>
      <w:r>
        <w:rPr>
          <w:sz w:val="20"/>
          <w:szCs w:val="20"/>
        </w:rPr>
        <w:t xml:space="preserve">  </w:t>
      </w:r>
    </w:p>
    <w:p w14:paraId="3D0B0B37" w14:textId="77777777" w:rsidR="00B51924" w:rsidRDefault="00B51924">
      <w:pPr>
        <w:rPr>
          <w:sz w:val="20"/>
          <w:szCs w:val="20"/>
        </w:rPr>
      </w:pPr>
    </w:p>
    <w:p w14:paraId="59ABEEC2" w14:textId="77777777" w:rsidR="00B51924" w:rsidRDefault="00B51924">
      <w:pPr>
        <w:rPr>
          <w:sz w:val="20"/>
          <w:szCs w:val="20"/>
        </w:rPr>
      </w:pPr>
    </w:p>
    <w:p w14:paraId="1C51809E" w14:textId="77777777" w:rsidR="00B51924" w:rsidRDefault="00B51924">
      <w:pPr>
        <w:rPr>
          <w:sz w:val="20"/>
          <w:szCs w:val="20"/>
        </w:rPr>
      </w:pPr>
    </w:p>
    <w:p w14:paraId="44E385E4" w14:textId="77777777" w:rsidR="00B51924" w:rsidRDefault="00B51924">
      <w:pPr>
        <w:rPr>
          <w:sz w:val="20"/>
          <w:szCs w:val="20"/>
        </w:rPr>
      </w:pPr>
    </w:p>
    <w:p w14:paraId="42ACBB84" w14:textId="7FDCA716" w:rsidR="00B51924" w:rsidRDefault="00106B82">
      <w:pPr>
        <w:rPr>
          <w:sz w:val="20"/>
          <w:szCs w:val="20"/>
        </w:rPr>
      </w:pPr>
      <w:r>
        <w:rPr>
          <w:noProof/>
        </w:rPr>
        <mc:AlternateContent>
          <mc:Choice Requires="wps">
            <w:drawing>
              <wp:anchor distT="0" distB="0" distL="114300" distR="114300" simplePos="0" relativeHeight="251706368" behindDoc="1" locked="0" layoutInCell="1" hidden="0" allowOverlap="1" wp14:anchorId="7AF4DF46" wp14:editId="637DDE2B">
                <wp:simplePos x="0" y="0"/>
                <wp:positionH relativeFrom="margin">
                  <wp:posOffset>-13970</wp:posOffset>
                </wp:positionH>
                <wp:positionV relativeFrom="paragraph">
                  <wp:posOffset>259341</wp:posOffset>
                </wp:positionV>
                <wp:extent cx="5193553" cy="800847"/>
                <wp:effectExtent l="0" t="0" r="26670" b="18415"/>
                <wp:wrapNone/>
                <wp:docPr id="110" name="Rectangle 110"/>
                <wp:cNvGraphicFramePr/>
                <a:graphic xmlns:a="http://schemas.openxmlformats.org/drawingml/2006/main">
                  <a:graphicData uri="http://schemas.microsoft.com/office/word/2010/wordprocessingShape">
                    <wps:wsp>
                      <wps:cNvSpPr/>
                      <wps:spPr>
                        <a:xfrm>
                          <a:off x="0" y="0"/>
                          <a:ext cx="5193553" cy="800847"/>
                        </a:xfrm>
                        <a:prstGeom prst="rect">
                          <a:avLst/>
                        </a:prstGeom>
                        <a:noFill/>
                        <a:ln w="25400" cap="flat" cmpd="sng">
                          <a:solidFill>
                            <a:schemeClr val="dk1"/>
                          </a:solidFill>
                          <a:prstDash val="solid"/>
                          <a:round/>
                          <a:headEnd type="none" w="sm" len="sm"/>
                          <a:tailEnd type="none" w="sm" len="sm"/>
                        </a:ln>
                      </wps:spPr>
                      <wps:txbx>
                        <w:txbxContent>
                          <w:p w14:paraId="6F8943D2" w14:textId="67282A65" w:rsidR="00B51924" w:rsidRDefault="00106B82" w:rsidP="00B51924">
                            <w:pPr>
                              <w:spacing w:line="240" w:lineRule="auto"/>
                              <w:textDirection w:val="btLr"/>
                            </w:pPr>
                            <w:r>
                              <w:t xml:space="preserve"> </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AF4DF46" id="Rectangle 110" o:spid="_x0000_s1035" style="position:absolute;margin-left:-1.1pt;margin-top:20.4pt;width:408.95pt;height:63.05pt;z-index:-251610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" filled="f" strokecolor="black [3200]" strokeweight="2pt">
                <v:stroke startarrowwidth="narrow" startarrowlength="short" endarrowwidth="narrow" endarrowlength="short" joinstyle="round"/>
                <v:textbox inset="2.53958mm,2.53958mm,2.53958mm,2.53958mm">
                  <w:txbxContent>
                    <w:p w14:paraId="6F8943D2" w14:textId="67282A65" w:rsidR="00B51924" w:rsidRDefault="00106B82" w:rsidP="00B51924">
                      <w:pPr>
                        <w:spacing w:line="240" w:lineRule="auto"/>
                        <w:textDirection w:val="btLr"/>
                      </w:pPr>
                      <w:r>
                        <w:t xml:space="preserve"> </w:t>
                      </w:r>
                    </w:p>
                  </w:txbxContent>
                </v:textbox>
                <w10:wrap anchorx="margin"/>
              </v:rect>
            </w:pict>
          </mc:Fallback>
        </mc:AlternateContent>
      </w:r>
    </w:p>
    <w:p w14:paraId="1F5871C0" w14:textId="381B06B2" w:rsidR="00B51924" w:rsidRPr="00106B82" w:rsidRDefault="00106B82" w:rsidP="00106B82">
      <w:pPr>
        <w:rPr>
          <w:sz w:val="20"/>
          <w:szCs w:val="20"/>
        </w:rPr>
      </w:pPr>
      <w:r>
        <w:rPr>
          <w:sz w:val="20"/>
          <w:szCs w:val="20"/>
        </w:rPr>
        <w:t xml:space="preserve">     </w:t>
      </w:r>
      <w:r w:rsidR="00B51924">
        <w:rPr>
          <w:sz w:val="18"/>
          <w:szCs w:val="18"/>
        </w:rPr>
        <w:t xml:space="preserve">Addresses metaproperty: Verb: achieve, Noun phrase object: </w:t>
      </w:r>
    </w:p>
    <w:p w14:paraId="1F108F98" w14:textId="0685FC18" w:rsidR="00B51924" w:rsidRDefault="00B51924" w:rsidP="00B51924">
      <w:pPr>
        <w:shd w:val="clear" w:color="auto" w:fill="FFFFFF"/>
        <w:spacing w:line="240" w:lineRule="auto"/>
        <w:ind w:left="720" w:hanging="360"/>
        <w:jc w:val="both"/>
        <w:rPr>
          <w:sz w:val="18"/>
          <w:szCs w:val="18"/>
        </w:rPr>
      </w:pPr>
      <w:r>
        <w:rPr>
          <w:sz w:val="18"/>
          <w:szCs w:val="18"/>
        </w:rPr>
        <w:t xml:space="preserve">     Type: PE, Modifier: Achieve, Clinical attribute: </w:t>
      </w:r>
      <w:r w:rsidRPr="00B51924">
        <w:rPr>
          <w:sz w:val="18"/>
          <w:szCs w:val="18"/>
        </w:rPr>
        <w:t xml:space="preserve">Negative </w:t>
      </w:r>
      <w:proofErr w:type="spellStart"/>
      <w:r w:rsidRPr="00B51924">
        <w:rPr>
          <w:sz w:val="18"/>
          <w:szCs w:val="18"/>
        </w:rPr>
        <w:t>Chronotropy</w:t>
      </w:r>
      <w:proofErr w:type="spellEnd"/>
    </w:p>
    <w:p w14:paraId="59618093" w14:textId="52496749" w:rsidR="00B51924" w:rsidRDefault="00B25759" w:rsidP="00B51924">
      <w:pPr>
        <w:shd w:val="clear" w:color="auto" w:fill="FFFFFF"/>
        <w:spacing w:line="240" w:lineRule="auto"/>
        <w:ind w:left="360"/>
        <w:jc w:val="both"/>
        <w:rPr>
          <w:sz w:val="18"/>
          <w:szCs w:val="18"/>
        </w:rPr>
      </w:pPr>
      <w:r>
        <w:rPr>
          <w:noProof/>
        </w:rPr>
        <mc:AlternateContent>
          <mc:Choice Requires="wps">
            <w:drawing>
              <wp:anchor distT="0" distB="0" distL="114300" distR="114300" simplePos="0" relativeHeight="251712512" behindDoc="0" locked="0" layoutInCell="1" hidden="0" allowOverlap="1" wp14:anchorId="425C424A" wp14:editId="33BC7B98">
                <wp:simplePos x="0" y="0"/>
                <wp:positionH relativeFrom="leftMargin">
                  <wp:posOffset>281044</wp:posOffset>
                </wp:positionH>
                <wp:positionV relativeFrom="paragraph">
                  <wp:posOffset>306705</wp:posOffset>
                </wp:positionV>
                <wp:extent cx="438150" cy="323850"/>
                <wp:effectExtent l="0" t="0" r="0" b="0"/>
                <wp:wrapNone/>
                <wp:docPr id="113" name="Rectangle 113"/>
                <wp:cNvGraphicFramePr/>
                <a:graphic xmlns:a="http://schemas.openxmlformats.org/drawingml/2006/main">
                  <a:graphicData uri="http://schemas.microsoft.com/office/word/2010/wordprocessingShape">
                    <wps:wsp>
                      <wps:cNvSpPr/>
                      <wps:spPr>
                        <a:xfrm>
                          <a:off x="0" y="0"/>
                          <a:ext cx="438150" cy="323850"/>
                        </a:xfrm>
                        <a:prstGeom prst="rect">
                          <a:avLst/>
                        </a:prstGeom>
                        <a:solidFill>
                          <a:schemeClr val="lt1"/>
                        </a:solidFill>
                        <a:ln>
                          <a:noFill/>
                        </a:ln>
                      </wps:spPr>
                      <wps:txbx>
                        <w:txbxContent>
                          <w:p w14:paraId="5A17B18B" w14:textId="77777777" w:rsidR="00B25759" w:rsidRDefault="00B25759" w:rsidP="00B25759">
                            <w:pPr>
                              <w:spacing w:line="275" w:lineRule="auto"/>
                              <w:textDirection w:val="btLr"/>
                            </w:pPr>
                            <w:r>
                              <w:rPr>
                                <w:rFonts w:ascii="Arial" w:eastAsia="Arial" w:hAnsi="Arial" w:cs="Arial"/>
                                <w:color w:val="000000"/>
                              </w:rPr>
                              <w:t>(b)</w:t>
                            </w:r>
                          </w:p>
                        </w:txbxContent>
                      </wps:txbx>
                      <wps:bodyPr spcFirstLastPara="1" wrap="square" lIns="91425" tIns="45700" rIns="91425" bIns="45700" anchor="t" anchorCtr="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25C424A" id="Rectangle 113" o:spid="_x0000_s1036" style="position:absolute;left:0;text-align:left;margin-left:22.15pt;margin-top:24.15pt;width:34.5pt;height:25.5pt;z-index:251712512;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" fillcolor="white [3201]" stroked="f">
                <v:textbox inset="2.53958mm,1.2694mm,2.53958mm,1.2694mm">
                  <w:txbxContent>
                    <w:p w14:paraId="5A17B18B" w14:textId="77777777" w:rsidR="00B25759" w:rsidRDefault="00B25759" w:rsidP="00B25759">
                      <w:pPr>
                        <w:spacing w:line="275" w:lineRule="auto"/>
                        <w:textDirection w:val="btLr"/>
                      </w:pPr>
                      <w:r>
                        <w:rPr>
                          <w:rFonts w:ascii="Arial" w:eastAsia="Arial" w:hAnsi="Arial" w:cs="Arial"/>
                          <w:color w:val="000000"/>
                        </w:rPr>
                        <w:t>(b)</w:t>
                      </w:r>
                    </w:p>
                  </w:txbxContent>
                </v:textbox>
                <w10:wrap anchorx="margin"/>
              </v:rect>
            </w:pict>
          </mc:Fallback>
        </mc:AlternateContent>
      </w:r>
      <w:r w:rsidR="00B51924">
        <w:rPr>
          <w:sz w:val="18"/>
          <w:szCs w:val="18"/>
        </w:rPr>
        <w:t xml:space="preserve">     Name: </w:t>
      </w:r>
      <w:r w:rsidR="00B51924" w:rsidRPr="00B51924">
        <w:rPr>
          <w:sz w:val="18"/>
          <w:szCs w:val="18"/>
        </w:rPr>
        <w:t xml:space="preserve">Negative </w:t>
      </w:r>
      <w:proofErr w:type="spellStart"/>
      <w:r w:rsidR="00B51924" w:rsidRPr="00B51924">
        <w:rPr>
          <w:sz w:val="18"/>
          <w:szCs w:val="18"/>
        </w:rPr>
        <w:t>Chronotropy</w:t>
      </w:r>
      <w:proofErr w:type="spellEnd"/>
      <w:r w:rsidR="00B51924">
        <w:rPr>
          <w:sz w:val="18"/>
          <w:szCs w:val="18"/>
        </w:rPr>
        <w:t xml:space="preserve">, Code: </w:t>
      </w:r>
      <w:r w:rsidR="00B51924" w:rsidRPr="00B51924">
        <w:rPr>
          <w:rFonts w:ascii="Consolas" w:eastAsia="Consolas" w:hAnsi="Consolas" w:cs="Consolas"/>
          <w:sz w:val="16"/>
          <w:szCs w:val="16"/>
        </w:rPr>
        <w:t>N0000009756</w:t>
      </w:r>
      <w:r w:rsidR="00B51924">
        <w:rPr>
          <w:sz w:val="18"/>
          <w:szCs w:val="18"/>
        </w:rPr>
        <w:t>, Vocabulary: NDF-RT</w:t>
      </w:r>
    </w:p>
    <w:p w14:paraId="3D6EF29C" w14:textId="650C2CD1" w:rsidR="001A484A" w:rsidRDefault="00A83521">
      <w:pPr>
        <w:rPr>
          <w:sz w:val="20"/>
          <w:szCs w:val="20"/>
        </w:rPr>
      </w:pPr>
      <w:r>
        <w:rPr>
          <w:noProof/>
        </w:rPr>
        <w:drawing>
          <wp:anchor distT="0" distB="0" distL="114300" distR="114300" simplePos="0" relativeHeight="251722752" behindDoc="0" locked="0" layoutInCell="1" allowOverlap="1" wp14:anchorId="58BC77A8" wp14:editId="3F9885E2">
            <wp:simplePos x="0" y="0"/>
            <wp:positionH relativeFrom="margin">
              <wp:posOffset>-31134</wp:posOffset>
            </wp:positionH>
            <wp:positionV relativeFrom="paragraph">
              <wp:posOffset>105185</wp:posOffset>
            </wp:positionV>
            <wp:extent cx="5211546" cy="1272989"/>
            <wp:effectExtent l="0" t="0" r="0" b="381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11546" cy="1272989"/>
                    </a:xfrm>
                    <a:prstGeom prst="rect">
                      <a:avLst/>
                    </a:prstGeom>
                  </pic:spPr>
                </pic:pic>
              </a:graphicData>
            </a:graphic>
            <wp14:sizeRelH relativeFrom="margin">
              <wp14:pctWidth>0</wp14:pctWidth>
            </wp14:sizeRelH>
            <wp14:sizeRelV relativeFrom="margin">
              <wp14:pctHeight>0</wp14:pctHeight>
            </wp14:sizeRelV>
          </wp:anchor>
        </w:drawing>
      </w:r>
      <w:r w:rsidR="001A484A">
        <w:rPr>
          <w:sz w:val="20"/>
          <w:szCs w:val="20"/>
        </w:rPr>
        <w:t xml:space="preserve"> </w:t>
      </w:r>
    </w:p>
    <w:p w14:paraId="08FC5AAA" w14:textId="7083D574" w:rsidR="001A484A" w:rsidRDefault="001A484A">
      <w:pPr>
        <w:rPr>
          <w:sz w:val="20"/>
          <w:szCs w:val="20"/>
        </w:rPr>
      </w:pPr>
    </w:p>
    <w:p w14:paraId="25CC4BBF" w14:textId="77777777" w:rsidR="001A484A" w:rsidRDefault="001A484A">
      <w:pPr>
        <w:rPr>
          <w:sz w:val="20"/>
          <w:szCs w:val="20"/>
        </w:rPr>
      </w:pPr>
    </w:p>
    <w:p w14:paraId="1372C252" w14:textId="77777777" w:rsidR="001A484A" w:rsidRDefault="001A484A">
      <w:pPr>
        <w:rPr>
          <w:sz w:val="20"/>
          <w:szCs w:val="20"/>
        </w:rPr>
      </w:pPr>
    </w:p>
    <w:p w14:paraId="643E46AF" w14:textId="4C54C92E" w:rsidR="001A484A" w:rsidRDefault="001A484A">
      <w:pPr>
        <w:rPr>
          <w:sz w:val="20"/>
          <w:szCs w:val="20"/>
        </w:rPr>
      </w:pPr>
    </w:p>
    <w:p w14:paraId="18CECA78" w14:textId="77777777" w:rsidR="00106B82" w:rsidRDefault="00106B82" w:rsidP="00106B82">
      <w:pPr>
        <w:spacing w:after="0"/>
        <w:rPr>
          <w:sz w:val="20"/>
          <w:szCs w:val="20"/>
        </w:rPr>
      </w:pPr>
      <w:r>
        <w:rPr>
          <w:noProof/>
        </w:rPr>
        <mc:AlternateContent>
          <mc:Choice Requires="wps">
            <w:drawing>
              <wp:anchor distT="0" distB="0" distL="114300" distR="114300" simplePos="0" relativeHeight="251708416" behindDoc="1" locked="0" layoutInCell="1" hidden="0" allowOverlap="1" wp14:anchorId="77B0DAE6" wp14:editId="2C98801D">
                <wp:simplePos x="0" y="0"/>
                <wp:positionH relativeFrom="margin">
                  <wp:align>left</wp:align>
                </wp:positionH>
                <wp:positionV relativeFrom="paragraph">
                  <wp:posOffset>118036</wp:posOffset>
                </wp:positionV>
                <wp:extent cx="5181077" cy="759012"/>
                <wp:effectExtent l="0" t="0" r="19685" b="22225"/>
                <wp:wrapNone/>
                <wp:docPr id="111" name="Rectangle 111"/>
                <wp:cNvGraphicFramePr/>
                <a:graphic xmlns:a="http://schemas.openxmlformats.org/drawingml/2006/main">
                  <a:graphicData uri="http://schemas.microsoft.com/office/word/2010/wordprocessingShape">
                    <wps:wsp>
                      <wps:cNvSpPr/>
                      <wps:spPr>
                        <a:xfrm>
                          <a:off x="0" y="0"/>
                          <a:ext cx="5181077" cy="759012"/>
                        </a:xfrm>
                        <a:prstGeom prst="rect">
                          <a:avLst/>
                        </a:prstGeom>
                        <a:noFill/>
                        <a:ln w="25400" cap="flat" cmpd="sng">
                          <a:solidFill>
                            <a:schemeClr val="dk1"/>
                          </a:solidFill>
                          <a:prstDash val="solid"/>
                          <a:round/>
                          <a:headEnd type="none" w="sm" len="sm"/>
                          <a:tailEnd type="none" w="sm" len="sm"/>
                        </a:ln>
                      </wps:spPr>
                      <wps:txbx>
                        <w:txbxContent>
                          <w:p w14:paraId="70E1B350" w14:textId="77777777" w:rsidR="00B25759" w:rsidRDefault="00B25759" w:rsidP="00B25759">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7B0DAE6" id="Rectangle 111" o:spid="_x0000_s1037" style="position:absolute;margin-left:0;margin-top:9.3pt;width:407.95pt;height:59.75pt;z-index:-2516080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" filled="f" strokecolor="black [3200]" strokeweight="2pt">
                <v:stroke startarrowwidth="narrow" startarrowlength="short" endarrowwidth="narrow" endarrowlength="short" joinstyle="round"/>
                <v:textbox inset="2.53958mm,2.53958mm,2.53958mm,2.53958mm">
                  <w:txbxContent>
                    <w:p w14:paraId="70E1B350" w14:textId="77777777" w:rsidR="00B25759" w:rsidRDefault="00B25759" w:rsidP="00B25759">
                      <w:pPr>
                        <w:spacing w:line="240" w:lineRule="auto"/>
                        <w:textDirection w:val="btLr"/>
                      </w:pPr>
                    </w:p>
                  </w:txbxContent>
                </v:textbox>
                <w10:wrap anchorx="margin"/>
              </v:rect>
            </w:pict>
          </mc:Fallback>
        </mc:AlternateContent>
      </w:r>
    </w:p>
    <w:p w14:paraId="3415B970" w14:textId="6B75947F" w:rsidR="001A484A" w:rsidRPr="00106B82" w:rsidRDefault="00106B82" w:rsidP="00106B82">
      <w:pPr>
        <w:rPr>
          <w:sz w:val="20"/>
          <w:szCs w:val="20"/>
        </w:rPr>
      </w:pPr>
      <w:r>
        <w:rPr>
          <w:sz w:val="20"/>
          <w:szCs w:val="20"/>
        </w:rPr>
        <w:t xml:space="preserve"> </w:t>
      </w:r>
      <w:r w:rsidR="001A484A">
        <w:rPr>
          <w:sz w:val="18"/>
          <w:szCs w:val="18"/>
        </w:rPr>
        <w:t xml:space="preserve">Addresses metaproperty: Verb: achieve, Noun phrase object: </w:t>
      </w:r>
    </w:p>
    <w:p w14:paraId="4077BD14" w14:textId="357063ED" w:rsidR="001A484A" w:rsidRDefault="001A484A" w:rsidP="001A484A">
      <w:pPr>
        <w:shd w:val="clear" w:color="auto" w:fill="FFFFFF"/>
        <w:spacing w:line="240" w:lineRule="auto"/>
        <w:ind w:left="720" w:hanging="360"/>
        <w:jc w:val="both"/>
        <w:rPr>
          <w:sz w:val="18"/>
          <w:szCs w:val="18"/>
        </w:rPr>
      </w:pPr>
      <w:r>
        <w:rPr>
          <w:sz w:val="18"/>
          <w:szCs w:val="18"/>
        </w:rPr>
        <w:t xml:space="preserve">     Type: PE, Modifier: </w:t>
      </w:r>
      <w:r w:rsidRPr="001A484A">
        <w:rPr>
          <w:sz w:val="18"/>
          <w:szCs w:val="18"/>
        </w:rPr>
        <w:t>Decreased</w:t>
      </w:r>
      <w:r>
        <w:rPr>
          <w:sz w:val="18"/>
          <w:szCs w:val="18"/>
        </w:rPr>
        <w:t xml:space="preserve">, Clinical attribute: </w:t>
      </w:r>
      <w:r w:rsidRPr="001A484A">
        <w:rPr>
          <w:sz w:val="18"/>
          <w:szCs w:val="18"/>
        </w:rPr>
        <w:t>Coagulation Factor Activity</w:t>
      </w:r>
    </w:p>
    <w:p w14:paraId="4C9D755E" w14:textId="2549A7F1" w:rsidR="001A484A" w:rsidRDefault="001A484A" w:rsidP="001A484A">
      <w:pPr>
        <w:shd w:val="clear" w:color="auto" w:fill="FFFFFF"/>
        <w:spacing w:line="240" w:lineRule="auto"/>
        <w:ind w:left="360"/>
        <w:rPr>
          <w:sz w:val="18"/>
          <w:szCs w:val="18"/>
        </w:rPr>
      </w:pPr>
      <w:r>
        <w:rPr>
          <w:sz w:val="18"/>
          <w:szCs w:val="18"/>
        </w:rPr>
        <w:t xml:space="preserve">     Name: </w:t>
      </w:r>
      <w:r w:rsidRPr="001A484A">
        <w:rPr>
          <w:sz w:val="18"/>
          <w:szCs w:val="18"/>
        </w:rPr>
        <w:t>Decreased Coagulation Factor Activity</w:t>
      </w:r>
      <w:r>
        <w:rPr>
          <w:sz w:val="18"/>
          <w:szCs w:val="18"/>
        </w:rPr>
        <w:t xml:space="preserve">, Code: </w:t>
      </w:r>
      <w:r w:rsidRPr="001A484A">
        <w:rPr>
          <w:rFonts w:ascii="Consolas" w:eastAsia="Consolas" w:hAnsi="Consolas" w:cs="Consolas"/>
          <w:sz w:val="16"/>
          <w:szCs w:val="16"/>
        </w:rPr>
        <w:t>N0000008556</w:t>
      </w:r>
      <w:r>
        <w:rPr>
          <w:sz w:val="18"/>
          <w:szCs w:val="18"/>
        </w:rPr>
        <w:t>, Vocabulary: NDF-RT</w:t>
      </w:r>
    </w:p>
    <w:p w14:paraId="44F9B909" w14:textId="288A8337" w:rsidR="00B25759" w:rsidRDefault="00D236EA">
      <w:pPr>
        <w:rPr>
          <w:sz w:val="20"/>
          <w:szCs w:val="20"/>
        </w:rPr>
      </w:pPr>
      <w:r>
        <w:rPr>
          <w:noProof/>
        </w:rPr>
        <w:drawing>
          <wp:anchor distT="0" distB="0" distL="114300" distR="114300" simplePos="0" relativeHeight="251717632" behindDoc="0" locked="0" layoutInCell="1" allowOverlap="1" wp14:anchorId="5027F355" wp14:editId="66798332">
            <wp:simplePos x="0" y="0"/>
            <wp:positionH relativeFrom="margin">
              <wp:align>left</wp:align>
            </wp:positionH>
            <wp:positionV relativeFrom="paragraph">
              <wp:posOffset>4371</wp:posOffset>
            </wp:positionV>
            <wp:extent cx="5199530" cy="1414486"/>
            <wp:effectExtent l="0" t="0" r="1270" b="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199530" cy="1414486"/>
                    </a:xfrm>
                    <a:prstGeom prst="rect">
                      <a:avLst/>
                    </a:prstGeom>
                  </pic:spPr>
                </pic:pic>
              </a:graphicData>
            </a:graphic>
            <wp14:sizeRelH relativeFrom="margin">
              <wp14:pctWidth>0</wp14:pctWidth>
            </wp14:sizeRelH>
            <wp14:sizeRelV relativeFrom="margin">
              <wp14:pctHeight>0</wp14:pctHeight>
            </wp14:sizeRelV>
          </wp:anchor>
        </w:drawing>
      </w:r>
    </w:p>
    <w:p w14:paraId="32F2B13F" w14:textId="61F253ED" w:rsidR="00106B82" w:rsidRDefault="00106B82" w:rsidP="00A04391">
      <w:pPr>
        <w:shd w:val="clear" w:color="auto" w:fill="FFFFFF"/>
        <w:spacing w:line="360" w:lineRule="auto"/>
        <w:ind w:left="360"/>
        <w:jc w:val="both"/>
        <w:rPr>
          <w:sz w:val="20"/>
          <w:szCs w:val="20"/>
        </w:rPr>
      </w:pPr>
    </w:p>
    <w:p w14:paraId="7D802BDA" w14:textId="77777777" w:rsidR="00106B82" w:rsidRDefault="00106B82" w:rsidP="00A04391">
      <w:pPr>
        <w:shd w:val="clear" w:color="auto" w:fill="FFFFFF"/>
        <w:spacing w:line="360" w:lineRule="auto"/>
        <w:ind w:left="360"/>
        <w:jc w:val="both"/>
        <w:rPr>
          <w:sz w:val="20"/>
          <w:szCs w:val="20"/>
        </w:rPr>
      </w:pPr>
    </w:p>
    <w:p w14:paraId="7E8A72D6" w14:textId="77777777" w:rsidR="00106B82" w:rsidRDefault="00106B82" w:rsidP="00A04391">
      <w:pPr>
        <w:shd w:val="clear" w:color="auto" w:fill="FFFFFF"/>
        <w:spacing w:line="360" w:lineRule="auto"/>
        <w:ind w:left="360"/>
        <w:jc w:val="both"/>
        <w:rPr>
          <w:sz w:val="20"/>
          <w:szCs w:val="20"/>
        </w:rPr>
      </w:pPr>
    </w:p>
    <w:p w14:paraId="4C01CD12" w14:textId="77777777" w:rsidR="00106B82" w:rsidRDefault="00106B82" w:rsidP="00A04391">
      <w:pPr>
        <w:shd w:val="clear" w:color="auto" w:fill="FFFFFF"/>
        <w:spacing w:line="360" w:lineRule="auto"/>
        <w:ind w:left="360"/>
        <w:jc w:val="both"/>
        <w:rPr>
          <w:sz w:val="20"/>
          <w:szCs w:val="20"/>
        </w:rPr>
      </w:pPr>
    </w:p>
    <w:p w14:paraId="179B5901" w14:textId="5EDDC1EF" w:rsidR="00B51924" w:rsidRDefault="00B25759" w:rsidP="00A04391">
      <w:pPr>
        <w:shd w:val="clear" w:color="auto" w:fill="FFFFFF"/>
        <w:spacing w:line="360" w:lineRule="auto"/>
        <w:ind w:left="360"/>
        <w:jc w:val="both"/>
        <w:rPr>
          <w:sz w:val="20"/>
          <w:szCs w:val="20"/>
        </w:rPr>
      </w:pPr>
      <w:r>
        <w:rPr>
          <w:sz w:val="20"/>
          <w:szCs w:val="20"/>
        </w:rPr>
        <w:t xml:space="preserve">Figure </w:t>
      </w:r>
      <w:r w:rsidR="003017B7">
        <w:rPr>
          <w:sz w:val="20"/>
          <w:szCs w:val="20"/>
        </w:rPr>
        <w:t>2-</w:t>
      </w:r>
      <w:r>
        <w:rPr>
          <w:sz w:val="20"/>
          <w:szCs w:val="20"/>
        </w:rPr>
        <w:t>3. Atrial Fibrillation</w:t>
      </w:r>
      <w:r w:rsidRPr="00801ED8">
        <w:rPr>
          <w:sz w:val="20"/>
          <w:szCs w:val="20"/>
        </w:rPr>
        <w:t xml:space="preserve"> PROforma CIG </w:t>
      </w:r>
      <w:r>
        <w:rPr>
          <w:sz w:val="20"/>
          <w:szCs w:val="20"/>
        </w:rPr>
        <w:t xml:space="preserve">hierarchy tree. (a) shows the </w:t>
      </w:r>
      <w:r w:rsidR="00A04391">
        <w:rPr>
          <w:sz w:val="20"/>
          <w:szCs w:val="20"/>
        </w:rPr>
        <w:t xml:space="preserve">Physiological Effect plan (Negative </w:t>
      </w:r>
      <w:proofErr w:type="spellStart"/>
      <w:r w:rsidR="00A04391">
        <w:rPr>
          <w:sz w:val="20"/>
          <w:szCs w:val="20"/>
        </w:rPr>
        <w:t>chronotropy</w:t>
      </w:r>
      <w:proofErr w:type="spellEnd"/>
      <w:r w:rsidR="00A04391">
        <w:rPr>
          <w:sz w:val="20"/>
          <w:szCs w:val="20"/>
        </w:rPr>
        <w:t xml:space="preserve">) and its metaproperties. Negative </w:t>
      </w:r>
      <w:proofErr w:type="spellStart"/>
      <w:r w:rsidR="00A04391">
        <w:rPr>
          <w:sz w:val="20"/>
          <w:szCs w:val="20"/>
        </w:rPr>
        <w:t>Chronotropy</w:t>
      </w:r>
      <w:proofErr w:type="spellEnd"/>
      <w:r w:rsidR="00A04391">
        <w:rPr>
          <w:sz w:val="20"/>
          <w:szCs w:val="20"/>
        </w:rPr>
        <w:t xml:space="preserve"> is relevant for all three drugs that can treat Atrial Fibrillation patient and are prescribed to achieve rate control.</w:t>
      </w:r>
      <w:r>
        <w:rPr>
          <w:sz w:val="20"/>
          <w:szCs w:val="20"/>
        </w:rPr>
        <w:t xml:space="preserve"> (b) shows the </w:t>
      </w:r>
      <w:r w:rsidR="00A04391">
        <w:rPr>
          <w:sz w:val="20"/>
          <w:szCs w:val="20"/>
        </w:rPr>
        <w:t xml:space="preserve">Physiological Effect plan (Decrease coagulation factor activity) and its metaproperties. This Physiological effect is relevant for all the anticoagulant drugs that are prescribed for patient in order to avoid thrombotic events. </w:t>
      </w:r>
      <w:r w:rsidR="00D236EA">
        <w:rPr>
          <w:sz w:val="20"/>
          <w:szCs w:val="20"/>
        </w:rPr>
        <w:t>(c) Shows the contents of the plan for achieving rhythm control.</w:t>
      </w:r>
      <w:r w:rsidR="00B51924">
        <w:rPr>
          <w:sz w:val="20"/>
          <w:szCs w:val="20"/>
        </w:rPr>
        <w:br w:type="page"/>
      </w:r>
    </w:p>
    <w:p w14:paraId="696B85F5" w14:textId="01AF040E" w:rsidR="00991974" w:rsidRDefault="00665318">
      <w:pPr>
        <w:rPr>
          <w:noProof/>
        </w:rPr>
      </w:pPr>
      <w:r>
        <w:rPr>
          <w:noProof/>
        </w:rPr>
        <w:lastRenderedPageBreak/>
        <w:drawing>
          <wp:anchor distT="0" distB="0" distL="114300" distR="114300" simplePos="0" relativeHeight="251719680" behindDoc="0" locked="0" layoutInCell="1" allowOverlap="1" wp14:anchorId="323B5013" wp14:editId="6029A754">
            <wp:simplePos x="0" y="0"/>
            <wp:positionH relativeFrom="column">
              <wp:posOffset>-2391</wp:posOffset>
            </wp:positionH>
            <wp:positionV relativeFrom="paragraph">
              <wp:posOffset>2652</wp:posOffset>
            </wp:positionV>
            <wp:extent cx="6309360" cy="951865"/>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09360" cy="951865"/>
                    </a:xfrm>
                    <a:prstGeom prst="rect">
                      <a:avLst/>
                    </a:prstGeom>
                  </pic:spPr>
                </pic:pic>
              </a:graphicData>
            </a:graphic>
          </wp:anchor>
        </w:drawing>
      </w:r>
      <w:r w:rsidR="000B3975">
        <w:rPr>
          <w:noProof/>
        </w:rPr>
        <w:t xml:space="preserve"> </w:t>
      </w:r>
      <w:r w:rsidR="0009382A" w:rsidRPr="0009382A">
        <w:rPr>
          <w:noProof/>
        </w:rPr>
        <w:t xml:space="preserve">  </w:t>
      </w:r>
    </w:p>
    <w:p w14:paraId="156E028D" w14:textId="491789A6" w:rsidR="0009382A" w:rsidRDefault="0009382A">
      <w:pPr>
        <w:rPr>
          <w:noProof/>
        </w:rPr>
      </w:pPr>
    </w:p>
    <w:p w14:paraId="270886A3" w14:textId="0D21F32F" w:rsidR="0009382A" w:rsidRDefault="0009382A">
      <w:pPr>
        <w:rPr>
          <w:noProof/>
        </w:rPr>
      </w:pPr>
    </w:p>
    <w:p w14:paraId="6A7B0EFD" w14:textId="32458587" w:rsidR="0009382A" w:rsidRDefault="000B3975">
      <w:pPr>
        <w:rPr>
          <w:noProof/>
        </w:rPr>
      </w:pPr>
      <w:r>
        <w:rPr>
          <w:noProof/>
        </w:rPr>
        <w:drawing>
          <wp:anchor distT="0" distB="0" distL="114300" distR="114300" simplePos="0" relativeHeight="251718656" behindDoc="0" locked="0" layoutInCell="1" allowOverlap="1" wp14:anchorId="39247B74" wp14:editId="72BBC11F">
            <wp:simplePos x="0" y="0"/>
            <wp:positionH relativeFrom="column">
              <wp:posOffset>104999</wp:posOffset>
            </wp:positionH>
            <wp:positionV relativeFrom="paragraph">
              <wp:posOffset>214817</wp:posOffset>
            </wp:positionV>
            <wp:extent cx="3346823" cy="1046804"/>
            <wp:effectExtent l="0" t="0" r="6350" b="127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46823" cy="1046804"/>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5584" behindDoc="1" locked="0" layoutInCell="1" hidden="0" allowOverlap="1" wp14:anchorId="20EB2D7B" wp14:editId="07263D0C">
                <wp:simplePos x="0" y="0"/>
                <wp:positionH relativeFrom="margin">
                  <wp:posOffset>21216</wp:posOffset>
                </wp:positionH>
                <wp:positionV relativeFrom="paragraph">
                  <wp:posOffset>166856</wp:posOffset>
                </wp:positionV>
                <wp:extent cx="6329045" cy="1189318"/>
                <wp:effectExtent l="0" t="0" r="14605" b="11430"/>
                <wp:wrapNone/>
                <wp:docPr id="123" name="Rectangle 123"/>
                <wp:cNvGraphicFramePr/>
                <a:graphic xmlns:a="http://schemas.openxmlformats.org/drawingml/2006/main">
                  <a:graphicData uri="http://schemas.microsoft.com/office/word/2010/wordprocessingShape">
                    <wps:wsp>
                      <wps:cNvSpPr/>
                      <wps:spPr>
                        <a:xfrm>
                          <a:off x="0" y="0"/>
                          <a:ext cx="6329045" cy="1189318"/>
                        </a:xfrm>
                        <a:prstGeom prst="rect">
                          <a:avLst/>
                        </a:prstGeom>
                        <a:noFill/>
                        <a:ln w="25400" cap="flat" cmpd="sng">
                          <a:solidFill>
                            <a:schemeClr val="dk1"/>
                          </a:solidFill>
                          <a:prstDash val="solid"/>
                          <a:round/>
                          <a:headEnd type="none" w="sm" len="sm"/>
                          <a:tailEnd type="none" w="sm" len="sm"/>
                        </a:ln>
                      </wps:spPr>
                      <wps:txbx>
                        <w:txbxContent>
                          <w:p w14:paraId="4EB0F406" w14:textId="77777777" w:rsidR="00991974" w:rsidRDefault="00991974" w:rsidP="00991974">
                            <w:pPr>
                              <w:spacing w:line="240" w:lineRule="auto"/>
                              <w:textDirection w:val="btLr"/>
                              <w:rPr>
                                <w:sz w:val="18"/>
                                <w:szCs w:val="18"/>
                              </w:rPr>
                            </w:pPr>
                          </w:p>
                          <w:p w14:paraId="758E57F4" w14:textId="77777777" w:rsidR="00991974" w:rsidRDefault="00991974" w:rsidP="00991974">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0EB2D7B" id="Rectangle 123" o:spid="_x0000_s1038" style="position:absolute;margin-left:1.65pt;margin-top:13.15pt;width:498.35pt;height:93.65pt;z-index:-251600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" filled="f" strokecolor="black [3200]" strokeweight="2pt">
                <v:stroke startarrowwidth="narrow" startarrowlength="short" endarrowwidth="narrow" endarrowlength="short" joinstyle="round"/>
                <v:textbox inset="2.53958mm,2.53958mm,2.53958mm,2.53958mm">
                  <w:txbxContent>
                    <w:p w14:paraId="4EB0F406" w14:textId="77777777" w:rsidR="00991974" w:rsidRDefault="00991974" w:rsidP="00991974">
                      <w:pPr>
                        <w:spacing w:line="240" w:lineRule="auto"/>
                        <w:textDirection w:val="btLr"/>
                        <w:rPr>
                          <w:sz w:val="18"/>
                          <w:szCs w:val="18"/>
                        </w:rPr>
                      </w:pPr>
                    </w:p>
                    <w:p w14:paraId="758E57F4" w14:textId="77777777" w:rsidR="00991974" w:rsidRDefault="00991974" w:rsidP="00991974">
                      <w:pPr>
                        <w:spacing w:line="240" w:lineRule="auto"/>
                        <w:textDirection w:val="btLr"/>
                      </w:pPr>
                    </w:p>
                  </w:txbxContent>
                </v:textbox>
                <w10:wrap anchorx="margin"/>
              </v:rect>
            </w:pict>
          </mc:Fallback>
        </mc:AlternateContent>
      </w:r>
    </w:p>
    <w:p w14:paraId="6F601FCD" w14:textId="4104EEAA" w:rsidR="0009382A" w:rsidRDefault="0009382A">
      <w:pPr>
        <w:rPr>
          <w:sz w:val="20"/>
          <w:szCs w:val="20"/>
        </w:rPr>
      </w:pPr>
    </w:p>
    <w:p w14:paraId="6DD562CE" w14:textId="6FCEC21C" w:rsidR="00991974" w:rsidRDefault="00991974" w:rsidP="00991974">
      <w:pPr>
        <w:rPr>
          <w:sz w:val="20"/>
          <w:szCs w:val="20"/>
        </w:rPr>
      </w:pPr>
      <w:r>
        <w:rPr>
          <w:sz w:val="20"/>
          <w:szCs w:val="20"/>
        </w:rPr>
        <w:t xml:space="preserve"> </w:t>
      </w:r>
    </w:p>
    <w:p w14:paraId="5FBD34A9" w14:textId="77777777" w:rsidR="00991974" w:rsidRDefault="00991974" w:rsidP="00991974">
      <w:pPr>
        <w:rPr>
          <w:sz w:val="20"/>
          <w:szCs w:val="20"/>
        </w:rPr>
      </w:pPr>
    </w:p>
    <w:p w14:paraId="4912A24A" w14:textId="77777777" w:rsidR="00991974" w:rsidRDefault="00991974" w:rsidP="00991974">
      <w:pPr>
        <w:rPr>
          <w:sz w:val="20"/>
          <w:szCs w:val="20"/>
        </w:rPr>
      </w:pPr>
    </w:p>
    <w:p w14:paraId="64C0870A" w14:textId="77777777" w:rsidR="00991974" w:rsidRDefault="00991974" w:rsidP="00991974">
      <w:pPr>
        <w:rPr>
          <w:sz w:val="20"/>
          <w:szCs w:val="20"/>
        </w:rPr>
      </w:pPr>
    </w:p>
    <w:p w14:paraId="45B44C5F" w14:textId="69F6DBEA" w:rsidR="00956BBD" w:rsidRDefault="00991974" w:rsidP="00991974">
      <w:pPr>
        <w:rPr>
          <w:sz w:val="20"/>
          <w:szCs w:val="20"/>
        </w:rPr>
      </w:pPr>
      <w:r>
        <w:rPr>
          <w:sz w:val="20"/>
          <w:szCs w:val="20"/>
        </w:rPr>
        <w:t xml:space="preserve">Figure </w:t>
      </w:r>
      <w:r w:rsidR="003017B7">
        <w:rPr>
          <w:sz w:val="20"/>
          <w:szCs w:val="20"/>
        </w:rPr>
        <w:t>2-</w:t>
      </w:r>
      <w:r>
        <w:rPr>
          <w:sz w:val="20"/>
          <w:szCs w:val="20"/>
        </w:rPr>
        <w:t xml:space="preserve">4. </w:t>
      </w:r>
      <w:r w:rsidR="00126232">
        <w:rPr>
          <w:sz w:val="20"/>
          <w:szCs w:val="20"/>
        </w:rPr>
        <w:t>Cardiovascular Disease</w:t>
      </w:r>
      <w:r w:rsidRPr="00801ED8">
        <w:rPr>
          <w:sz w:val="20"/>
          <w:szCs w:val="20"/>
        </w:rPr>
        <w:t xml:space="preserve"> PROforma CIG </w:t>
      </w:r>
      <w:r>
        <w:rPr>
          <w:sz w:val="20"/>
          <w:szCs w:val="20"/>
        </w:rPr>
        <w:t xml:space="preserve">hierarchy tree. </w:t>
      </w:r>
      <w:r w:rsidR="0009382A">
        <w:rPr>
          <w:sz w:val="20"/>
          <w:szCs w:val="20"/>
        </w:rPr>
        <w:t xml:space="preserve"> The figure shows the contents of the plan for primary prevention of </w:t>
      </w:r>
      <w:r w:rsidR="00294A02">
        <w:rPr>
          <w:sz w:val="20"/>
          <w:szCs w:val="20"/>
        </w:rPr>
        <w:t>c</w:t>
      </w:r>
      <w:r w:rsidR="0009382A">
        <w:rPr>
          <w:sz w:val="20"/>
          <w:szCs w:val="20"/>
        </w:rPr>
        <w:t xml:space="preserve">ardiovascular </w:t>
      </w:r>
      <w:r w:rsidR="00294A02">
        <w:rPr>
          <w:sz w:val="20"/>
          <w:szCs w:val="20"/>
        </w:rPr>
        <w:t>d</w:t>
      </w:r>
      <w:r w:rsidR="0009382A">
        <w:rPr>
          <w:sz w:val="20"/>
          <w:szCs w:val="20"/>
        </w:rPr>
        <w:t>isease</w:t>
      </w:r>
      <w:r w:rsidR="000B3975">
        <w:rPr>
          <w:sz w:val="20"/>
          <w:szCs w:val="20"/>
        </w:rPr>
        <w:t xml:space="preserve"> with the sub-plan of the Physiological Effect (Decreased Platelet Aggregation) </w:t>
      </w:r>
      <w:r w:rsidR="0009382A">
        <w:rPr>
          <w:sz w:val="20"/>
          <w:szCs w:val="20"/>
        </w:rPr>
        <w:t>and the metaproperties for the recommendation to start low dose Aspirin</w:t>
      </w:r>
      <w:r w:rsidR="00294A02">
        <w:rPr>
          <w:sz w:val="20"/>
          <w:szCs w:val="20"/>
        </w:rPr>
        <w:t>.</w:t>
      </w:r>
    </w:p>
    <w:p w14:paraId="64AE17C9" w14:textId="730298FE" w:rsidR="0009382A" w:rsidRDefault="0009382A" w:rsidP="00991974">
      <w:pPr>
        <w:rPr>
          <w:sz w:val="20"/>
          <w:szCs w:val="20"/>
        </w:rPr>
      </w:pPr>
      <w:r>
        <w:rPr>
          <w:sz w:val="20"/>
          <w:szCs w:val="20"/>
        </w:rPr>
        <w:t xml:space="preserve">     </w:t>
      </w:r>
    </w:p>
    <w:p w14:paraId="4F28E733" w14:textId="3CC053E0" w:rsidR="00DE5543" w:rsidRDefault="00455EF3" w:rsidP="00455EF3">
      <w:r>
        <w:t xml:space="preserve">The Goal Trees for this case are shown in Figure </w:t>
      </w:r>
      <w:r w:rsidR="003017B7">
        <w:t>2-</w:t>
      </w:r>
      <w:r w:rsidR="00203181">
        <w:t>6</w:t>
      </w:r>
      <w:r>
        <w:t>.</w:t>
      </w:r>
    </w:p>
    <w:p w14:paraId="3C3E2F99" w14:textId="19989A68" w:rsidR="00455EF3" w:rsidRDefault="00455EF3" w:rsidP="00DA2B27">
      <w:pPr>
        <w:spacing w:after="0" w:line="276" w:lineRule="auto"/>
        <w:jc w:val="both"/>
      </w:pPr>
      <w:r>
        <w:t xml:space="preserve">Example of a FHIR resource (for Case </w:t>
      </w:r>
      <w:r w:rsidR="00DE5543">
        <w:t>2</w:t>
      </w:r>
      <w:r>
        <w:t xml:space="preserve">): </w:t>
      </w:r>
      <w:r w:rsidR="00DE5543">
        <w:t>Chronic Kidney Disease</w:t>
      </w:r>
      <w:r>
        <w:t xml:space="preserve"> (</w:t>
      </w:r>
      <w:r w:rsidR="00DE5543">
        <w:t>CKD</w:t>
      </w:r>
      <w:r>
        <w:t>)</w:t>
      </w:r>
    </w:p>
    <w:p w14:paraId="38B4C957" w14:textId="77777777" w:rsidR="00455EF3" w:rsidRDefault="00455EF3" w:rsidP="003017B7">
      <w:pPr>
        <w:spacing w:after="0"/>
        <w:ind w:left="1080"/>
        <w:jc w:val="both"/>
        <w:rPr>
          <w:rFonts w:ascii="Consolas" w:eastAsia="Consolas" w:hAnsi="Consolas" w:cs="Consolas"/>
          <w:sz w:val="18"/>
          <w:szCs w:val="18"/>
        </w:rPr>
      </w:pPr>
      <w:r>
        <w:rPr>
          <w:rFonts w:ascii="Consolas" w:eastAsia="Consolas" w:hAnsi="Consolas" w:cs="Consolas"/>
          <w:sz w:val="18"/>
          <w:szCs w:val="18"/>
        </w:rPr>
        <w:t>{</w:t>
      </w:r>
    </w:p>
    <w:p w14:paraId="0A9CD065" w14:textId="77777777" w:rsidR="00455EF3" w:rsidRDefault="00455EF3" w:rsidP="003017B7">
      <w:pPr>
        <w:spacing w:after="0"/>
        <w:ind w:left="1080"/>
        <w:jc w:val="both"/>
        <w:rPr>
          <w:rFonts w:ascii="Consolas" w:eastAsia="Consolas" w:hAnsi="Consolas" w:cs="Consolas"/>
          <w:sz w:val="18"/>
          <w:szCs w:val="18"/>
        </w:rPr>
      </w:pPr>
      <w:r>
        <w:rPr>
          <w:rFonts w:ascii="Consolas" w:eastAsia="Consolas" w:hAnsi="Consolas" w:cs="Consolas"/>
          <w:sz w:val="18"/>
          <w:szCs w:val="18"/>
        </w:rPr>
        <w:t xml:space="preserve">  "resourceType": "</w:t>
      </w:r>
      <w:r>
        <w:rPr>
          <w:rFonts w:ascii="Consolas" w:eastAsia="Consolas" w:hAnsi="Consolas" w:cs="Consolas"/>
          <w:b/>
          <w:color w:val="4F81BD"/>
          <w:sz w:val="18"/>
          <w:szCs w:val="18"/>
        </w:rPr>
        <w:t>Condition</w:t>
      </w:r>
      <w:r>
        <w:rPr>
          <w:rFonts w:ascii="Consolas" w:eastAsia="Consolas" w:hAnsi="Consolas" w:cs="Consolas"/>
          <w:sz w:val="18"/>
          <w:szCs w:val="18"/>
        </w:rPr>
        <w:t>",</w:t>
      </w:r>
    </w:p>
    <w:p w14:paraId="3CF3789A" w14:textId="64FAC176" w:rsidR="00455EF3" w:rsidRDefault="00455EF3" w:rsidP="003017B7">
      <w:pPr>
        <w:spacing w:after="0"/>
        <w:ind w:left="1080"/>
        <w:jc w:val="both"/>
        <w:rPr>
          <w:rFonts w:ascii="Consolas" w:eastAsia="Consolas" w:hAnsi="Consolas" w:cs="Consolas"/>
          <w:sz w:val="18"/>
          <w:szCs w:val="18"/>
        </w:rPr>
      </w:pPr>
      <w:r>
        <w:rPr>
          <w:rFonts w:ascii="Consolas" w:eastAsia="Consolas" w:hAnsi="Consolas" w:cs="Consolas"/>
          <w:sz w:val="18"/>
          <w:szCs w:val="18"/>
        </w:rPr>
        <w:t xml:space="preserve">  "id": "</w:t>
      </w:r>
      <w:r w:rsidR="00473143" w:rsidRPr="00473143">
        <w:t xml:space="preserve"> </w:t>
      </w:r>
      <w:r w:rsidR="00473143" w:rsidRPr="00473143">
        <w:rPr>
          <w:rFonts w:ascii="Consolas" w:eastAsia="Consolas" w:hAnsi="Consolas" w:cs="Consolas"/>
          <w:sz w:val="18"/>
          <w:szCs w:val="18"/>
        </w:rPr>
        <w:t>1382411</w:t>
      </w:r>
      <w:r>
        <w:rPr>
          <w:rFonts w:ascii="Consolas" w:eastAsia="Consolas" w:hAnsi="Consolas" w:cs="Consolas"/>
          <w:sz w:val="18"/>
          <w:szCs w:val="18"/>
        </w:rPr>
        <w:t>",</w:t>
      </w:r>
    </w:p>
    <w:p w14:paraId="6366717A" w14:textId="77777777" w:rsidR="00455EF3" w:rsidRDefault="00455EF3" w:rsidP="003017B7">
      <w:pPr>
        <w:spacing w:after="0"/>
        <w:ind w:left="1080"/>
        <w:jc w:val="both"/>
        <w:rPr>
          <w:rFonts w:ascii="Consolas" w:eastAsia="Consolas" w:hAnsi="Consolas" w:cs="Consolas"/>
          <w:sz w:val="18"/>
          <w:szCs w:val="18"/>
        </w:rPr>
      </w:pPr>
      <w:r>
        <w:rPr>
          <w:rFonts w:ascii="Consolas" w:eastAsia="Consolas" w:hAnsi="Consolas" w:cs="Consolas"/>
          <w:sz w:val="18"/>
          <w:szCs w:val="18"/>
        </w:rPr>
        <w:t xml:space="preserve">  "clinicalStatus": {</w:t>
      </w:r>
    </w:p>
    <w:p w14:paraId="6C1C44BC" w14:textId="77777777" w:rsidR="00455EF3" w:rsidRDefault="00455EF3" w:rsidP="003017B7">
      <w:pPr>
        <w:spacing w:after="0"/>
        <w:ind w:left="1080"/>
        <w:jc w:val="both"/>
        <w:rPr>
          <w:rFonts w:ascii="Consolas" w:eastAsia="Consolas" w:hAnsi="Consolas" w:cs="Consolas"/>
          <w:sz w:val="18"/>
          <w:szCs w:val="18"/>
        </w:rPr>
      </w:pPr>
      <w:r>
        <w:rPr>
          <w:rFonts w:ascii="Consolas" w:eastAsia="Consolas" w:hAnsi="Consolas" w:cs="Consolas"/>
          <w:sz w:val="18"/>
          <w:szCs w:val="18"/>
        </w:rPr>
        <w:t xml:space="preserve">    "coding": [ {</w:t>
      </w:r>
    </w:p>
    <w:p w14:paraId="1385E453" w14:textId="77777777" w:rsidR="00455EF3" w:rsidRDefault="00455EF3" w:rsidP="003017B7">
      <w:pPr>
        <w:spacing w:after="0"/>
        <w:ind w:left="1080"/>
        <w:jc w:val="both"/>
        <w:rPr>
          <w:rFonts w:ascii="Consolas" w:eastAsia="Consolas" w:hAnsi="Consolas" w:cs="Consolas"/>
          <w:sz w:val="18"/>
          <w:szCs w:val="18"/>
        </w:rPr>
      </w:pPr>
      <w:r>
        <w:rPr>
          <w:rFonts w:ascii="Consolas" w:eastAsia="Consolas" w:hAnsi="Consolas" w:cs="Consolas"/>
          <w:sz w:val="18"/>
          <w:szCs w:val="18"/>
        </w:rPr>
        <w:t xml:space="preserve">      "system": "http://terminology.hl7.org/CodeSystem/condition-clinical",</w:t>
      </w:r>
    </w:p>
    <w:p w14:paraId="1294F9BB" w14:textId="77777777" w:rsidR="00455EF3" w:rsidRDefault="00455EF3" w:rsidP="003017B7">
      <w:pPr>
        <w:spacing w:after="0"/>
        <w:ind w:left="1080"/>
        <w:jc w:val="both"/>
        <w:rPr>
          <w:rFonts w:ascii="Consolas" w:eastAsia="Consolas" w:hAnsi="Consolas" w:cs="Consolas"/>
          <w:sz w:val="18"/>
          <w:szCs w:val="18"/>
        </w:rPr>
      </w:pPr>
      <w:r>
        <w:rPr>
          <w:rFonts w:ascii="Consolas" w:eastAsia="Consolas" w:hAnsi="Consolas" w:cs="Consolas"/>
          <w:sz w:val="18"/>
          <w:szCs w:val="18"/>
        </w:rPr>
        <w:t xml:space="preserve">      "code": "active"</w:t>
      </w:r>
    </w:p>
    <w:p w14:paraId="783D2989" w14:textId="77777777" w:rsidR="00455EF3" w:rsidRDefault="00455EF3" w:rsidP="003017B7">
      <w:pPr>
        <w:spacing w:after="0"/>
        <w:ind w:left="1080"/>
        <w:jc w:val="both"/>
        <w:rPr>
          <w:rFonts w:ascii="Consolas" w:eastAsia="Consolas" w:hAnsi="Consolas" w:cs="Consolas"/>
          <w:sz w:val="18"/>
          <w:szCs w:val="18"/>
        </w:rPr>
      </w:pPr>
      <w:r>
        <w:rPr>
          <w:rFonts w:ascii="Consolas" w:eastAsia="Consolas" w:hAnsi="Consolas" w:cs="Consolas"/>
          <w:sz w:val="18"/>
          <w:szCs w:val="18"/>
        </w:rPr>
        <w:t xml:space="preserve">    } ]   },</w:t>
      </w:r>
    </w:p>
    <w:p w14:paraId="5D6F6C39" w14:textId="77777777" w:rsidR="00455EF3" w:rsidRDefault="00455EF3" w:rsidP="003017B7">
      <w:pPr>
        <w:spacing w:after="0"/>
        <w:ind w:left="1080"/>
        <w:jc w:val="both"/>
        <w:rPr>
          <w:rFonts w:ascii="Consolas" w:eastAsia="Consolas" w:hAnsi="Consolas" w:cs="Consolas"/>
          <w:sz w:val="18"/>
          <w:szCs w:val="18"/>
        </w:rPr>
      </w:pPr>
      <w:r>
        <w:rPr>
          <w:rFonts w:ascii="Consolas" w:eastAsia="Consolas" w:hAnsi="Consolas" w:cs="Consolas"/>
          <w:sz w:val="18"/>
          <w:szCs w:val="18"/>
        </w:rPr>
        <w:t xml:space="preserve">  "</w:t>
      </w:r>
      <w:proofErr w:type="spellStart"/>
      <w:r>
        <w:rPr>
          <w:rFonts w:ascii="Consolas" w:eastAsia="Consolas" w:hAnsi="Consolas" w:cs="Consolas"/>
          <w:sz w:val="18"/>
          <w:szCs w:val="18"/>
        </w:rPr>
        <w:t>verificationStatus</w:t>
      </w:r>
      <w:proofErr w:type="spellEnd"/>
      <w:r>
        <w:rPr>
          <w:rFonts w:ascii="Consolas" w:eastAsia="Consolas" w:hAnsi="Consolas" w:cs="Consolas"/>
          <w:sz w:val="18"/>
          <w:szCs w:val="18"/>
        </w:rPr>
        <w:t>": {</w:t>
      </w:r>
    </w:p>
    <w:p w14:paraId="16979F80" w14:textId="77777777" w:rsidR="00455EF3" w:rsidRDefault="00455EF3" w:rsidP="003017B7">
      <w:pPr>
        <w:spacing w:after="0"/>
        <w:ind w:left="1080"/>
        <w:jc w:val="both"/>
        <w:rPr>
          <w:rFonts w:ascii="Consolas" w:eastAsia="Consolas" w:hAnsi="Consolas" w:cs="Consolas"/>
          <w:sz w:val="18"/>
          <w:szCs w:val="18"/>
        </w:rPr>
      </w:pPr>
      <w:r>
        <w:rPr>
          <w:rFonts w:ascii="Consolas" w:eastAsia="Consolas" w:hAnsi="Consolas" w:cs="Consolas"/>
          <w:sz w:val="18"/>
          <w:szCs w:val="18"/>
        </w:rPr>
        <w:t xml:space="preserve">    "coding": [ {</w:t>
      </w:r>
    </w:p>
    <w:p w14:paraId="51CEAE57" w14:textId="77777777" w:rsidR="00455EF3" w:rsidRDefault="00455EF3" w:rsidP="003017B7">
      <w:pPr>
        <w:spacing w:after="0"/>
        <w:ind w:left="1080"/>
        <w:jc w:val="both"/>
        <w:rPr>
          <w:rFonts w:ascii="Consolas" w:eastAsia="Consolas" w:hAnsi="Consolas" w:cs="Consolas"/>
          <w:sz w:val="18"/>
          <w:szCs w:val="18"/>
        </w:rPr>
      </w:pPr>
      <w:r>
        <w:rPr>
          <w:rFonts w:ascii="Consolas" w:eastAsia="Consolas" w:hAnsi="Consolas" w:cs="Consolas"/>
          <w:sz w:val="18"/>
          <w:szCs w:val="18"/>
        </w:rPr>
        <w:t xml:space="preserve">      "system": "http://terminology.hl7.org/CodeSystem/condition-</w:t>
      </w:r>
      <w:proofErr w:type="spellStart"/>
      <w:r>
        <w:rPr>
          <w:rFonts w:ascii="Consolas" w:eastAsia="Consolas" w:hAnsi="Consolas" w:cs="Consolas"/>
          <w:sz w:val="18"/>
          <w:szCs w:val="18"/>
        </w:rPr>
        <w:t>ver</w:t>
      </w:r>
      <w:proofErr w:type="spellEnd"/>
      <w:r>
        <w:rPr>
          <w:rFonts w:ascii="Consolas" w:eastAsia="Consolas" w:hAnsi="Consolas" w:cs="Consolas"/>
          <w:sz w:val="18"/>
          <w:szCs w:val="18"/>
        </w:rPr>
        <w:t>-status",</w:t>
      </w:r>
    </w:p>
    <w:p w14:paraId="01032C55" w14:textId="77777777" w:rsidR="00455EF3" w:rsidRDefault="00455EF3" w:rsidP="003017B7">
      <w:pPr>
        <w:spacing w:after="0"/>
        <w:ind w:left="1080"/>
        <w:jc w:val="both"/>
        <w:rPr>
          <w:rFonts w:ascii="Consolas" w:eastAsia="Consolas" w:hAnsi="Consolas" w:cs="Consolas"/>
          <w:sz w:val="18"/>
          <w:szCs w:val="18"/>
        </w:rPr>
      </w:pPr>
      <w:r>
        <w:rPr>
          <w:rFonts w:ascii="Consolas" w:eastAsia="Consolas" w:hAnsi="Consolas" w:cs="Consolas"/>
          <w:sz w:val="18"/>
          <w:szCs w:val="18"/>
        </w:rPr>
        <w:t xml:space="preserve">      "code": "confirmed"</w:t>
      </w:r>
    </w:p>
    <w:p w14:paraId="71C85B7E" w14:textId="77777777" w:rsidR="00455EF3" w:rsidRDefault="00455EF3" w:rsidP="003017B7">
      <w:pPr>
        <w:spacing w:after="0"/>
        <w:ind w:left="1080"/>
        <w:jc w:val="both"/>
        <w:rPr>
          <w:rFonts w:ascii="Consolas" w:eastAsia="Consolas" w:hAnsi="Consolas" w:cs="Consolas"/>
          <w:sz w:val="18"/>
          <w:szCs w:val="18"/>
        </w:rPr>
      </w:pPr>
      <w:r>
        <w:rPr>
          <w:rFonts w:ascii="Consolas" w:eastAsia="Consolas" w:hAnsi="Consolas" w:cs="Consolas"/>
          <w:sz w:val="18"/>
          <w:szCs w:val="18"/>
        </w:rPr>
        <w:t xml:space="preserve">    } ]</w:t>
      </w:r>
    </w:p>
    <w:p w14:paraId="2E6AEDD5" w14:textId="77777777" w:rsidR="00455EF3" w:rsidRDefault="00455EF3" w:rsidP="003017B7">
      <w:pPr>
        <w:spacing w:after="0"/>
        <w:ind w:left="1080"/>
        <w:jc w:val="both"/>
        <w:rPr>
          <w:rFonts w:ascii="Consolas" w:eastAsia="Consolas" w:hAnsi="Consolas" w:cs="Consolas"/>
          <w:sz w:val="18"/>
          <w:szCs w:val="18"/>
        </w:rPr>
      </w:pPr>
      <w:r>
        <w:rPr>
          <w:rFonts w:ascii="Consolas" w:eastAsia="Consolas" w:hAnsi="Consolas" w:cs="Consolas"/>
          <w:sz w:val="18"/>
          <w:szCs w:val="18"/>
        </w:rPr>
        <w:t xml:space="preserve">  },</w:t>
      </w:r>
    </w:p>
    <w:p w14:paraId="5732C989" w14:textId="77777777" w:rsidR="00455EF3" w:rsidRDefault="00455EF3" w:rsidP="003017B7">
      <w:pPr>
        <w:spacing w:after="0"/>
        <w:ind w:left="1080"/>
        <w:jc w:val="both"/>
        <w:rPr>
          <w:rFonts w:ascii="Consolas" w:eastAsia="Consolas" w:hAnsi="Consolas" w:cs="Consolas"/>
          <w:sz w:val="18"/>
          <w:szCs w:val="18"/>
        </w:rPr>
      </w:pPr>
      <w:r>
        <w:rPr>
          <w:rFonts w:ascii="Consolas" w:eastAsia="Consolas" w:hAnsi="Consolas" w:cs="Consolas"/>
          <w:sz w:val="18"/>
          <w:szCs w:val="18"/>
        </w:rPr>
        <w:t xml:space="preserve">  "category": [ {</w:t>
      </w:r>
    </w:p>
    <w:p w14:paraId="526A7FB5" w14:textId="77777777" w:rsidR="00455EF3" w:rsidRDefault="00455EF3" w:rsidP="003017B7">
      <w:pPr>
        <w:spacing w:after="0"/>
        <w:ind w:left="1080"/>
        <w:jc w:val="both"/>
        <w:rPr>
          <w:rFonts w:ascii="Consolas" w:eastAsia="Consolas" w:hAnsi="Consolas" w:cs="Consolas"/>
          <w:sz w:val="18"/>
          <w:szCs w:val="18"/>
        </w:rPr>
      </w:pPr>
      <w:r>
        <w:rPr>
          <w:rFonts w:ascii="Consolas" w:eastAsia="Consolas" w:hAnsi="Consolas" w:cs="Consolas"/>
          <w:sz w:val="18"/>
          <w:szCs w:val="18"/>
        </w:rPr>
        <w:t xml:space="preserve">    "coding": [ {</w:t>
      </w:r>
    </w:p>
    <w:p w14:paraId="5AB23505" w14:textId="77777777" w:rsidR="00455EF3" w:rsidRDefault="00455EF3" w:rsidP="003017B7">
      <w:pPr>
        <w:spacing w:after="0"/>
        <w:ind w:left="1080"/>
        <w:jc w:val="both"/>
        <w:rPr>
          <w:rFonts w:ascii="Consolas" w:eastAsia="Consolas" w:hAnsi="Consolas" w:cs="Consolas"/>
          <w:sz w:val="18"/>
          <w:szCs w:val="18"/>
        </w:rPr>
      </w:pPr>
      <w:r>
        <w:rPr>
          <w:rFonts w:ascii="Consolas" w:eastAsia="Consolas" w:hAnsi="Consolas" w:cs="Consolas"/>
          <w:sz w:val="18"/>
          <w:szCs w:val="18"/>
        </w:rPr>
        <w:t xml:space="preserve">      "system": "http://snomed.info/</w:t>
      </w:r>
      <w:proofErr w:type="spellStart"/>
      <w:r>
        <w:rPr>
          <w:rFonts w:ascii="Consolas" w:eastAsia="Consolas" w:hAnsi="Consolas" w:cs="Consolas"/>
          <w:sz w:val="18"/>
          <w:szCs w:val="18"/>
        </w:rPr>
        <w:t>sct</w:t>
      </w:r>
      <w:proofErr w:type="spellEnd"/>
      <w:r>
        <w:rPr>
          <w:rFonts w:ascii="Consolas" w:eastAsia="Consolas" w:hAnsi="Consolas" w:cs="Consolas"/>
          <w:sz w:val="18"/>
          <w:szCs w:val="18"/>
        </w:rPr>
        <w:t>",</w:t>
      </w:r>
    </w:p>
    <w:p w14:paraId="01A8DABC" w14:textId="77777777" w:rsidR="00455EF3" w:rsidRDefault="00455EF3" w:rsidP="003017B7">
      <w:pPr>
        <w:spacing w:after="0"/>
        <w:ind w:left="1080"/>
        <w:jc w:val="both"/>
        <w:rPr>
          <w:rFonts w:ascii="Consolas" w:eastAsia="Consolas" w:hAnsi="Consolas" w:cs="Consolas"/>
          <w:sz w:val="18"/>
          <w:szCs w:val="18"/>
        </w:rPr>
      </w:pPr>
      <w:r>
        <w:rPr>
          <w:rFonts w:ascii="Consolas" w:eastAsia="Consolas" w:hAnsi="Consolas" w:cs="Consolas"/>
          <w:sz w:val="18"/>
          <w:szCs w:val="18"/>
        </w:rPr>
        <w:t xml:space="preserve">      "code": "282291009",</w:t>
      </w:r>
    </w:p>
    <w:p w14:paraId="45DC1093" w14:textId="77777777" w:rsidR="00455EF3" w:rsidRDefault="00455EF3" w:rsidP="003017B7">
      <w:pPr>
        <w:spacing w:after="0"/>
        <w:ind w:left="1080"/>
        <w:jc w:val="both"/>
        <w:rPr>
          <w:rFonts w:ascii="Consolas" w:eastAsia="Consolas" w:hAnsi="Consolas" w:cs="Consolas"/>
          <w:sz w:val="18"/>
          <w:szCs w:val="18"/>
        </w:rPr>
      </w:pPr>
      <w:r>
        <w:rPr>
          <w:rFonts w:ascii="Consolas" w:eastAsia="Consolas" w:hAnsi="Consolas" w:cs="Consolas"/>
          <w:sz w:val="18"/>
          <w:szCs w:val="18"/>
        </w:rPr>
        <w:t xml:space="preserve">      "display": "Diagnosis of"</w:t>
      </w:r>
    </w:p>
    <w:p w14:paraId="2674ACAC" w14:textId="77777777" w:rsidR="00455EF3" w:rsidRDefault="00455EF3" w:rsidP="003017B7">
      <w:pPr>
        <w:spacing w:after="0"/>
        <w:ind w:left="1080"/>
        <w:jc w:val="both"/>
        <w:rPr>
          <w:rFonts w:ascii="Consolas" w:eastAsia="Consolas" w:hAnsi="Consolas" w:cs="Consolas"/>
          <w:sz w:val="18"/>
          <w:szCs w:val="18"/>
        </w:rPr>
      </w:pPr>
      <w:r>
        <w:rPr>
          <w:rFonts w:ascii="Consolas" w:eastAsia="Consolas" w:hAnsi="Consolas" w:cs="Consolas"/>
          <w:sz w:val="18"/>
          <w:szCs w:val="18"/>
        </w:rPr>
        <w:t xml:space="preserve">    } ]</w:t>
      </w:r>
    </w:p>
    <w:p w14:paraId="65111C8C" w14:textId="77777777" w:rsidR="00455EF3" w:rsidRDefault="00455EF3" w:rsidP="003017B7">
      <w:pPr>
        <w:spacing w:after="0"/>
        <w:ind w:left="1080"/>
        <w:jc w:val="both"/>
        <w:rPr>
          <w:rFonts w:ascii="Consolas" w:eastAsia="Consolas" w:hAnsi="Consolas" w:cs="Consolas"/>
          <w:sz w:val="18"/>
          <w:szCs w:val="18"/>
        </w:rPr>
      </w:pPr>
      <w:r>
        <w:rPr>
          <w:rFonts w:ascii="Consolas" w:eastAsia="Consolas" w:hAnsi="Consolas" w:cs="Consolas"/>
          <w:sz w:val="18"/>
          <w:szCs w:val="18"/>
        </w:rPr>
        <w:t xml:space="preserve">  } ],</w:t>
      </w:r>
    </w:p>
    <w:p w14:paraId="5C810D6F" w14:textId="77777777" w:rsidR="00455EF3" w:rsidRDefault="00455EF3" w:rsidP="003017B7">
      <w:pPr>
        <w:spacing w:after="0"/>
        <w:ind w:left="1080"/>
        <w:jc w:val="both"/>
        <w:rPr>
          <w:rFonts w:ascii="Consolas" w:eastAsia="Consolas" w:hAnsi="Consolas" w:cs="Consolas"/>
          <w:sz w:val="18"/>
          <w:szCs w:val="18"/>
        </w:rPr>
      </w:pPr>
      <w:r>
        <w:rPr>
          <w:rFonts w:ascii="Consolas" w:eastAsia="Consolas" w:hAnsi="Consolas" w:cs="Consolas"/>
          <w:sz w:val="18"/>
          <w:szCs w:val="18"/>
        </w:rPr>
        <w:t xml:space="preserve">  "code": {</w:t>
      </w:r>
    </w:p>
    <w:p w14:paraId="5DED4EB6" w14:textId="77777777" w:rsidR="00455EF3" w:rsidRDefault="00455EF3" w:rsidP="003017B7">
      <w:pPr>
        <w:spacing w:after="0"/>
        <w:ind w:left="1080"/>
        <w:jc w:val="both"/>
        <w:rPr>
          <w:rFonts w:ascii="Consolas" w:eastAsia="Consolas" w:hAnsi="Consolas" w:cs="Consolas"/>
          <w:sz w:val="18"/>
          <w:szCs w:val="18"/>
        </w:rPr>
      </w:pPr>
      <w:r>
        <w:rPr>
          <w:rFonts w:ascii="Consolas" w:eastAsia="Consolas" w:hAnsi="Consolas" w:cs="Consolas"/>
          <w:sz w:val="18"/>
          <w:szCs w:val="18"/>
        </w:rPr>
        <w:t xml:space="preserve">    "coding": [ {</w:t>
      </w:r>
    </w:p>
    <w:p w14:paraId="73F191D4" w14:textId="77777777" w:rsidR="00455EF3" w:rsidRDefault="00455EF3" w:rsidP="003017B7">
      <w:pPr>
        <w:spacing w:after="0"/>
        <w:ind w:left="1080"/>
        <w:jc w:val="both"/>
        <w:rPr>
          <w:rFonts w:ascii="Consolas" w:eastAsia="Consolas" w:hAnsi="Consolas" w:cs="Consolas"/>
          <w:sz w:val="18"/>
          <w:szCs w:val="18"/>
        </w:rPr>
      </w:pPr>
      <w:r>
        <w:rPr>
          <w:rFonts w:ascii="Consolas" w:eastAsia="Consolas" w:hAnsi="Consolas" w:cs="Consolas"/>
          <w:sz w:val="18"/>
          <w:szCs w:val="18"/>
        </w:rPr>
        <w:t xml:space="preserve">      "system": "http://hl7.org/</w:t>
      </w:r>
      <w:proofErr w:type="spellStart"/>
      <w:r>
        <w:rPr>
          <w:rFonts w:ascii="Consolas" w:eastAsia="Consolas" w:hAnsi="Consolas" w:cs="Consolas"/>
          <w:sz w:val="18"/>
          <w:szCs w:val="18"/>
        </w:rPr>
        <w:t>fhir</w:t>
      </w:r>
      <w:proofErr w:type="spellEnd"/>
      <w:r>
        <w:rPr>
          <w:rFonts w:ascii="Consolas" w:eastAsia="Consolas" w:hAnsi="Consolas" w:cs="Consolas"/>
          <w:sz w:val="18"/>
          <w:szCs w:val="18"/>
        </w:rPr>
        <w:t>/</w:t>
      </w:r>
      <w:proofErr w:type="spellStart"/>
      <w:r>
        <w:rPr>
          <w:rFonts w:ascii="Consolas" w:eastAsia="Consolas" w:hAnsi="Consolas" w:cs="Consolas"/>
          <w:sz w:val="18"/>
          <w:szCs w:val="18"/>
        </w:rPr>
        <w:t>ndfrt</w:t>
      </w:r>
      <w:proofErr w:type="spellEnd"/>
      <w:r>
        <w:rPr>
          <w:rFonts w:ascii="Consolas" w:eastAsia="Consolas" w:hAnsi="Consolas" w:cs="Consolas"/>
          <w:sz w:val="18"/>
          <w:szCs w:val="18"/>
        </w:rPr>
        <w:t>",</w:t>
      </w:r>
    </w:p>
    <w:p w14:paraId="15745992" w14:textId="568A157F" w:rsidR="00455EF3" w:rsidRDefault="00455EF3" w:rsidP="003017B7">
      <w:pPr>
        <w:spacing w:after="0"/>
        <w:ind w:left="1080"/>
        <w:jc w:val="both"/>
        <w:rPr>
          <w:rFonts w:ascii="Consolas" w:eastAsia="Consolas" w:hAnsi="Consolas" w:cs="Consolas"/>
          <w:sz w:val="18"/>
          <w:szCs w:val="18"/>
        </w:rPr>
      </w:pPr>
      <w:r>
        <w:rPr>
          <w:rFonts w:ascii="Consolas" w:eastAsia="Consolas" w:hAnsi="Consolas" w:cs="Consolas"/>
          <w:sz w:val="18"/>
          <w:szCs w:val="18"/>
        </w:rPr>
        <w:t xml:space="preserve">      "code": "</w:t>
      </w:r>
      <w:r w:rsidR="00473143" w:rsidRPr="00473143">
        <w:rPr>
          <w:sz w:val="18"/>
          <w:szCs w:val="18"/>
        </w:rPr>
        <w:t xml:space="preserve"> </w:t>
      </w:r>
      <w:r w:rsidR="00473143" w:rsidRPr="00FA1A4A">
        <w:rPr>
          <w:sz w:val="18"/>
          <w:szCs w:val="18"/>
        </w:rPr>
        <w:t xml:space="preserve">N0000171643 </w:t>
      </w:r>
      <w:r>
        <w:rPr>
          <w:rFonts w:ascii="Consolas" w:eastAsia="Consolas" w:hAnsi="Consolas" w:cs="Consolas"/>
          <w:sz w:val="18"/>
          <w:szCs w:val="18"/>
        </w:rPr>
        <w:t>",</w:t>
      </w:r>
    </w:p>
    <w:p w14:paraId="2B9CEAB7" w14:textId="4029F06A" w:rsidR="00455EF3" w:rsidRDefault="00455EF3" w:rsidP="003017B7">
      <w:pPr>
        <w:spacing w:after="0"/>
        <w:ind w:left="1080"/>
        <w:jc w:val="both"/>
        <w:rPr>
          <w:rFonts w:ascii="Consolas" w:eastAsia="Consolas" w:hAnsi="Consolas" w:cs="Consolas"/>
          <w:sz w:val="18"/>
          <w:szCs w:val="18"/>
        </w:rPr>
      </w:pPr>
      <w:r>
        <w:rPr>
          <w:rFonts w:ascii="Consolas" w:eastAsia="Consolas" w:hAnsi="Consolas" w:cs="Consolas"/>
          <w:sz w:val="18"/>
          <w:szCs w:val="18"/>
        </w:rPr>
        <w:t xml:space="preserve">      "display": "</w:t>
      </w:r>
      <w:r w:rsidR="00473143" w:rsidRPr="00473143">
        <w:rPr>
          <w:b/>
          <w:bCs/>
          <w:color w:val="2E74B5" w:themeColor="accent1" w:themeShade="BF"/>
          <w:sz w:val="18"/>
          <w:szCs w:val="18"/>
        </w:rPr>
        <w:t>Chronic Renal Insufficiency</w:t>
      </w:r>
      <w:r w:rsidR="00473143">
        <w:rPr>
          <w:sz w:val="18"/>
          <w:szCs w:val="18"/>
        </w:rPr>
        <w:t xml:space="preserve"> </w:t>
      </w:r>
      <w:r>
        <w:rPr>
          <w:rFonts w:ascii="Consolas" w:eastAsia="Consolas" w:hAnsi="Consolas" w:cs="Consolas"/>
          <w:sz w:val="18"/>
          <w:szCs w:val="18"/>
        </w:rPr>
        <w:t>"</w:t>
      </w:r>
    </w:p>
    <w:p w14:paraId="3DE53C8E" w14:textId="77777777" w:rsidR="00455EF3" w:rsidRDefault="00455EF3" w:rsidP="003017B7">
      <w:pPr>
        <w:spacing w:after="0"/>
        <w:ind w:left="1080"/>
        <w:jc w:val="both"/>
        <w:rPr>
          <w:rFonts w:ascii="Consolas" w:eastAsia="Consolas" w:hAnsi="Consolas" w:cs="Consolas"/>
          <w:sz w:val="18"/>
          <w:szCs w:val="18"/>
        </w:rPr>
      </w:pPr>
      <w:r>
        <w:rPr>
          <w:rFonts w:ascii="Consolas" w:eastAsia="Consolas" w:hAnsi="Consolas" w:cs="Consolas"/>
          <w:sz w:val="18"/>
          <w:szCs w:val="18"/>
        </w:rPr>
        <w:t xml:space="preserve">    } ]</w:t>
      </w:r>
    </w:p>
    <w:p w14:paraId="1E50F7C4" w14:textId="77777777" w:rsidR="00455EF3" w:rsidRDefault="00455EF3" w:rsidP="003017B7">
      <w:pPr>
        <w:spacing w:after="0"/>
        <w:ind w:left="1080"/>
        <w:jc w:val="both"/>
        <w:rPr>
          <w:rFonts w:ascii="Consolas" w:eastAsia="Consolas" w:hAnsi="Consolas" w:cs="Consolas"/>
          <w:sz w:val="18"/>
          <w:szCs w:val="18"/>
        </w:rPr>
      </w:pPr>
      <w:r>
        <w:rPr>
          <w:rFonts w:ascii="Consolas" w:eastAsia="Consolas" w:hAnsi="Consolas" w:cs="Consolas"/>
          <w:sz w:val="18"/>
          <w:szCs w:val="18"/>
        </w:rPr>
        <w:t xml:space="preserve">  },</w:t>
      </w:r>
    </w:p>
    <w:p w14:paraId="233DEE6D" w14:textId="77777777" w:rsidR="00455EF3" w:rsidRDefault="00455EF3" w:rsidP="003017B7">
      <w:pPr>
        <w:spacing w:after="0"/>
        <w:ind w:left="1080"/>
        <w:jc w:val="both"/>
        <w:rPr>
          <w:rFonts w:ascii="Consolas" w:eastAsia="Consolas" w:hAnsi="Consolas" w:cs="Consolas"/>
          <w:sz w:val="18"/>
          <w:szCs w:val="18"/>
        </w:rPr>
      </w:pPr>
      <w:r>
        <w:rPr>
          <w:rFonts w:ascii="Consolas" w:eastAsia="Consolas" w:hAnsi="Consolas" w:cs="Consolas"/>
          <w:sz w:val="18"/>
          <w:szCs w:val="18"/>
        </w:rPr>
        <w:t xml:space="preserve">  "subject": {</w:t>
      </w:r>
    </w:p>
    <w:p w14:paraId="19F0855F" w14:textId="5A473399" w:rsidR="00455EF3" w:rsidRDefault="00455EF3" w:rsidP="003017B7">
      <w:pPr>
        <w:spacing w:after="0"/>
        <w:ind w:left="1080"/>
        <w:jc w:val="both"/>
        <w:rPr>
          <w:rFonts w:ascii="Consolas" w:eastAsia="Consolas" w:hAnsi="Consolas" w:cs="Consolas"/>
          <w:sz w:val="18"/>
          <w:szCs w:val="18"/>
        </w:rPr>
      </w:pPr>
      <w:r>
        <w:rPr>
          <w:rFonts w:ascii="Consolas" w:eastAsia="Consolas" w:hAnsi="Consolas" w:cs="Consolas"/>
          <w:sz w:val="18"/>
          <w:szCs w:val="18"/>
        </w:rPr>
        <w:t xml:space="preserve">    "reference": "Patient/13</w:t>
      </w:r>
      <w:r w:rsidR="00473143">
        <w:rPr>
          <w:rFonts w:ascii="Consolas" w:eastAsia="Consolas" w:hAnsi="Consolas" w:cs="Consolas"/>
          <w:sz w:val="18"/>
          <w:szCs w:val="18"/>
        </w:rPr>
        <w:t>5</w:t>
      </w:r>
      <w:r>
        <w:rPr>
          <w:rFonts w:ascii="Consolas" w:eastAsia="Consolas" w:hAnsi="Consolas" w:cs="Consolas"/>
          <w:sz w:val="18"/>
          <w:szCs w:val="18"/>
        </w:rPr>
        <w:t>",</w:t>
      </w:r>
    </w:p>
    <w:p w14:paraId="3B3942B6" w14:textId="66EF97E1" w:rsidR="00455EF3" w:rsidRDefault="00455EF3" w:rsidP="003017B7">
      <w:pPr>
        <w:spacing w:after="0"/>
        <w:ind w:left="1080"/>
        <w:jc w:val="both"/>
        <w:rPr>
          <w:rFonts w:ascii="Consolas" w:eastAsia="Consolas" w:hAnsi="Consolas" w:cs="Consolas"/>
          <w:sz w:val="18"/>
          <w:szCs w:val="18"/>
        </w:rPr>
      </w:pPr>
      <w:r>
        <w:rPr>
          <w:rFonts w:ascii="Consolas" w:eastAsia="Consolas" w:hAnsi="Consolas" w:cs="Consolas"/>
          <w:sz w:val="18"/>
          <w:szCs w:val="18"/>
        </w:rPr>
        <w:t xml:space="preserve">    "display": "</w:t>
      </w:r>
      <w:r w:rsidR="00473143">
        <w:rPr>
          <w:rFonts w:ascii="Consolas" w:eastAsia="Consolas" w:hAnsi="Consolas" w:cs="Consolas"/>
          <w:sz w:val="18"/>
          <w:szCs w:val="18"/>
        </w:rPr>
        <w:t>John Curtis</w:t>
      </w:r>
      <w:r>
        <w:rPr>
          <w:rFonts w:ascii="Consolas" w:eastAsia="Consolas" w:hAnsi="Consolas" w:cs="Consolas"/>
          <w:sz w:val="18"/>
          <w:szCs w:val="18"/>
        </w:rPr>
        <w:t>"</w:t>
      </w:r>
    </w:p>
    <w:p w14:paraId="1EC1189C" w14:textId="77777777" w:rsidR="00455EF3" w:rsidRDefault="00455EF3" w:rsidP="003017B7">
      <w:pPr>
        <w:spacing w:after="0"/>
        <w:ind w:left="1080"/>
        <w:jc w:val="both"/>
        <w:rPr>
          <w:rFonts w:ascii="Consolas" w:eastAsia="Consolas" w:hAnsi="Consolas" w:cs="Consolas"/>
          <w:sz w:val="18"/>
          <w:szCs w:val="18"/>
        </w:rPr>
      </w:pPr>
      <w:r>
        <w:rPr>
          <w:rFonts w:ascii="Consolas" w:eastAsia="Consolas" w:hAnsi="Consolas" w:cs="Consolas"/>
          <w:sz w:val="18"/>
          <w:szCs w:val="18"/>
        </w:rPr>
        <w:lastRenderedPageBreak/>
        <w:t xml:space="preserve">  },</w:t>
      </w:r>
    </w:p>
    <w:p w14:paraId="70D9E000" w14:textId="26AD464D" w:rsidR="00455EF3" w:rsidRDefault="00455EF3" w:rsidP="003017B7">
      <w:pPr>
        <w:spacing w:after="0"/>
        <w:ind w:left="1080"/>
        <w:jc w:val="both"/>
      </w:pPr>
      <w:r>
        <w:rPr>
          <w:rFonts w:ascii="Consolas" w:eastAsia="Consolas" w:hAnsi="Consolas" w:cs="Consolas"/>
          <w:sz w:val="18"/>
          <w:szCs w:val="18"/>
        </w:rPr>
        <w:t xml:space="preserve">  "</w:t>
      </w:r>
      <w:proofErr w:type="spellStart"/>
      <w:r>
        <w:rPr>
          <w:rFonts w:ascii="Consolas" w:eastAsia="Consolas" w:hAnsi="Consolas" w:cs="Consolas"/>
          <w:sz w:val="18"/>
          <w:szCs w:val="18"/>
        </w:rPr>
        <w:t>onsetDateTime</w:t>
      </w:r>
      <w:proofErr w:type="spellEnd"/>
      <w:r>
        <w:rPr>
          <w:rFonts w:ascii="Consolas" w:eastAsia="Consolas" w:hAnsi="Consolas" w:cs="Consolas"/>
          <w:sz w:val="18"/>
          <w:szCs w:val="18"/>
        </w:rPr>
        <w:t>": "201</w:t>
      </w:r>
      <w:r w:rsidR="00473143">
        <w:rPr>
          <w:rFonts w:ascii="Consolas" w:eastAsia="Consolas" w:hAnsi="Consolas" w:cs="Consolas"/>
          <w:sz w:val="18"/>
          <w:szCs w:val="18"/>
        </w:rPr>
        <w:t>8</w:t>
      </w:r>
      <w:r>
        <w:rPr>
          <w:rFonts w:ascii="Consolas" w:eastAsia="Consolas" w:hAnsi="Consolas" w:cs="Consolas"/>
          <w:sz w:val="18"/>
          <w:szCs w:val="18"/>
        </w:rPr>
        <w:t>-0</w:t>
      </w:r>
      <w:r w:rsidR="00473143">
        <w:rPr>
          <w:rFonts w:ascii="Consolas" w:eastAsia="Consolas" w:hAnsi="Consolas" w:cs="Consolas"/>
          <w:sz w:val="18"/>
          <w:szCs w:val="18"/>
        </w:rPr>
        <w:t>6</w:t>
      </w:r>
      <w:r>
        <w:rPr>
          <w:rFonts w:ascii="Consolas" w:eastAsia="Consolas" w:hAnsi="Consolas" w:cs="Consolas"/>
          <w:sz w:val="18"/>
          <w:szCs w:val="18"/>
        </w:rPr>
        <w:t>-</w:t>
      </w:r>
      <w:r w:rsidR="00473143">
        <w:rPr>
          <w:rFonts w:ascii="Consolas" w:eastAsia="Consolas" w:hAnsi="Consolas" w:cs="Consolas"/>
          <w:sz w:val="18"/>
          <w:szCs w:val="18"/>
        </w:rPr>
        <w:t>04</w:t>
      </w:r>
      <w:r>
        <w:rPr>
          <w:rFonts w:ascii="Consolas" w:eastAsia="Consolas" w:hAnsi="Consolas" w:cs="Consolas"/>
          <w:sz w:val="18"/>
          <w:szCs w:val="18"/>
        </w:rPr>
        <w:t>",}</w:t>
      </w:r>
    </w:p>
    <w:p w14:paraId="5A29597F" w14:textId="77777777" w:rsidR="00936D6B" w:rsidRDefault="00936D6B" w:rsidP="00455EF3">
      <w:pPr>
        <w:jc w:val="both"/>
      </w:pPr>
    </w:p>
    <w:p w14:paraId="71735D34" w14:textId="34F26FEE" w:rsidR="00455EF3" w:rsidRDefault="00455EF3" w:rsidP="00455EF3">
      <w:pPr>
        <w:jc w:val="both"/>
      </w:pPr>
      <w:r>
        <w:t xml:space="preserve">Figure </w:t>
      </w:r>
      <w:r w:rsidR="003017B7">
        <w:t>2</w:t>
      </w:r>
      <w:r>
        <w:t>-</w:t>
      </w:r>
      <w:r w:rsidR="00203181">
        <w:t>5</w:t>
      </w:r>
      <w:r>
        <w:t xml:space="preserve"> FHIR Observation of </w:t>
      </w:r>
      <w:r w:rsidR="003017B7">
        <w:t>CKD</w:t>
      </w:r>
      <w:r>
        <w:t xml:space="preserve"> (that the patient exhibits)</w:t>
      </w:r>
    </w:p>
    <w:p w14:paraId="273FCE06" w14:textId="77777777" w:rsidR="00455EF3" w:rsidRDefault="00455EF3" w:rsidP="00455EF3">
      <w:pPr>
        <w:numPr>
          <w:ilvl w:val="0"/>
          <w:numId w:val="18"/>
        </w:numPr>
        <w:pBdr>
          <w:top w:val="nil"/>
          <w:left w:val="nil"/>
          <w:bottom w:val="nil"/>
          <w:right w:val="nil"/>
          <w:between w:val="nil"/>
        </w:pBdr>
        <w:spacing w:after="0" w:line="276" w:lineRule="auto"/>
        <w:jc w:val="both"/>
        <w:rPr>
          <w:color w:val="000000"/>
        </w:rPr>
      </w:pPr>
      <w:r>
        <w:rPr>
          <w:color w:val="000000"/>
        </w:rPr>
        <w:t>If applicable, show how adverse interactions (features A1-A7) were encoded a-priori</w:t>
      </w:r>
    </w:p>
    <w:p w14:paraId="55CF7E57" w14:textId="77777777" w:rsidR="00455EF3" w:rsidRDefault="00455EF3" w:rsidP="00455EF3">
      <w:pPr>
        <w:pBdr>
          <w:top w:val="nil"/>
          <w:left w:val="nil"/>
          <w:bottom w:val="nil"/>
          <w:right w:val="nil"/>
          <w:between w:val="nil"/>
        </w:pBdr>
        <w:jc w:val="both"/>
      </w:pPr>
      <w:r>
        <w:t>Not applicable</w:t>
      </w:r>
    </w:p>
    <w:p w14:paraId="5F635259" w14:textId="77777777" w:rsidR="00455EF3" w:rsidRDefault="00455EF3" w:rsidP="00455EF3">
      <w:pPr>
        <w:numPr>
          <w:ilvl w:val="0"/>
          <w:numId w:val="18"/>
        </w:numPr>
        <w:pBdr>
          <w:top w:val="nil"/>
          <w:left w:val="nil"/>
          <w:bottom w:val="nil"/>
          <w:right w:val="nil"/>
          <w:between w:val="nil"/>
        </w:pBdr>
        <w:spacing w:after="120" w:line="276" w:lineRule="auto"/>
        <w:ind w:left="714" w:hanging="357"/>
        <w:jc w:val="both"/>
        <w:rPr>
          <w:color w:val="000000"/>
        </w:rPr>
      </w:pPr>
      <w:r>
        <w:rPr>
          <w:color w:val="000000"/>
        </w:rPr>
        <w:t>If applicable, show/reference the encoding of additional domain knowledge</w:t>
      </w:r>
    </w:p>
    <w:p w14:paraId="0037E80A" w14:textId="4F645024" w:rsidR="00E07371" w:rsidRDefault="00E07371" w:rsidP="00455EF3">
      <w:pPr>
        <w:numPr>
          <w:ilvl w:val="1"/>
          <w:numId w:val="18"/>
        </w:numPr>
        <w:spacing w:after="0" w:line="276" w:lineRule="auto"/>
        <w:jc w:val="both"/>
      </w:pPr>
      <w:r>
        <w:t xml:space="preserve">ESA medications and iron have the physiological effect of “Increased Erythroid Cell Production, </w:t>
      </w:r>
      <w:r w:rsidRPr="00353887">
        <w:t>N0000009319</w:t>
      </w:r>
      <w:r>
        <w:rPr>
          <w:rFonts w:ascii="Consolas" w:eastAsia="Consolas" w:hAnsi="Consolas" w:cs="Consolas"/>
          <w:sz w:val="16"/>
          <w:szCs w:val="16"/>
        </w:rPr>
        <w:t xml:space="preserve">. </w:t>
      </w:r>
    </w:p>
    <w:p w14:paraId="11FC1540" w14:textId="69293E28" w:rsidR="00E07371" w:rsidRDefault="00353887" w:rsidP="00455EF3">
      <w:pPr>
        <w:numPr>
          <w:ilvl w:val="1"/>
          <w:numId w:val="18"/>
        </w:numPr>
        <w:spacing w:after="0" w:line="276" w:lineRule="auto"/>
        <w:jc w:val="both"/>
      </w:pPr>
      <w:r>
        <w:t xml:space="preserve">All hypertension medications (ACE inhibitors, Calcium Channel Blockers, Thiazide Diuretics, ARBs) have the physiological effect of “Decreased Blood Pressure”, </w:t>
      </w:r>
      <w:r w:rsidRPr="00353887">
        <w:t>N0000178477</w:t>
      </w:r>
      <w:r>
        <w:t>.</w:t>
      </w:r>
    </w:p>
    <w:p w14:paraId="264F1462" w14:textId="2E3BC8E3" w:rsidR="00E07371" w:rsidRDefault="00EC7C3F" w:rsidP="00455EF3">
      <w:pPr>
        <w:numPr>
          <w:ilvl w:val="1"/>
          <w:numId w:val="18"/>
        </w:numPr>
        <w:spacing w:after="0" w:line="276" w:lineRule="auto"/>
        <w:jc w:val="both"/>
      </w:pPr>
      <w:r>
        <w:t xml:space="preserve">Medications for treatment of Atrial Fibrillation for achieving rate control have the physiological effect of “Negative </w:t>
      </w:r>
      <w:proofErr w:type="spellStart"/>
      <w:r>
        <w:t>Chronotropy</w:t>
      </w:r>
      <w:proofErr w:type="spellEnd"/>
      <w:r>
        <w:t xml:space="preserve">”, </w:t>
      </w:r>
      <w:r w:rsidRPr="00EC7C3F">
        <w:t>N0000009756</w:t>
      </w:r>
      <w:r>
        <w:t>.</w:t>
      </w:r>
    </w:p>
    <w:p w14:paraId="4696724C" w14:textId="788AAE7E" w:rsidR="00EC7C3F" w:rsidRDefault="002D64C9" w:rsidP="00455EF3">
      <w:pPr>
        <w:numPr>
          <w:ilvl w:val="1"/>
          <w:numId w:val="18"/>
        </w:numPr>
        <w:spacing w:after="0" w:line="276" w:lineRule="auto"/>
        <w:jc w:val="both"/>
      </w:pPr>
      <w:r>
        <w:t>Warfarin and Direct Oral Anticoagulants have the physiological effect of “</w:t>
      </w:r>
      <w:r w:rsidRPr="002D64C9">
        <w:t>Decreased Coagulation Factor Activity”, N0000008556.</w:t>
      </w:r>
    </w:p>
    <w:p w14:paraId="7B550923" w14:textId="44DF621C" w:rsidR="00814014" w:rsidRDefault="00814014" w:rsidP="00455EF3">
      <w:pPr>
        <w:numPr>
          <w:ilvl w:val="1"/>
          <w:numId w:val="18"/>
        </w:numPr>
        <w:spacing w:after="0" w:line="276" w:lineRule="auto"/>
        <w:jc w:val="both"/>
      </w:pPr>
      <w:r>
        <w:t xml:space="preserve">Medications for treatment of Atrial Fibrillation for achieving rhythm control have the physiological effect of “Cardiac Rhythm Alteration”, </w:t>
      </w:r>
      <w:r w:rsidRPr="00814014">
        <w:t>N0000008330</w:t>
      </w:r>
      <w:r>
        <w:t>.</w:t>
      </w:r>
    </w:p>
    <w:p w14:paraId="1E704DD2" w14:textId="77777777" w:rsidR="00455EF3" w:rsidRDefault="00455EF3" w:rsidP="00455EF3">
      <w:pPr>
        <w:pStyle w:val="Heading3"/>
      </w:pPr>
      <w:r>
        <w:t xml:space="preserve">Processing </w:t>
      </w:r>
      <w:r>
        <w:rPr>
          <w:sz w:val="22"/>
          <w:szCs w:val="22"/>
        </w:rPr>
        <w:t>(1 page)</w:t>
      </w:r>
      <w:r>
        <w:t>:</w:t>
      </w:r>
    </w:p>
    <w:p w14:paraId="55663AF1" w14:textId="77777777" w:rsidR="00455EF3" w:rsidRDefault="00455EF3" w:rsidP="00455EF3">
      <w:pPr>
        <w:numPr>
          <w:ilvl w:val="0"/>
          <w:numId w:val="19"/>
        </w:numPr>
        <w:pBdr>
          <w:top w:val="nil"/>
          <w:left w:val="nil"/>
          <w:bottom w:val="nil"/>
          <w:right w:val="nil"/>
          <w:between w:val="nil"/>
        </w:pBdr>
        <w:spacing w:after="0" w:line="276" w:lineRule="auto"/>
        <w:jc w:val="both"/>
        <w:rPr>
          <w:color w:val="000000"/>
        </w:rPr>
      </w:pPr>
      <w:r>
        <w:rPr>
          <w:color w:val="000000"/>
        </w:rPr>
        <w:t>If applicable, explain how relevant interactions were (automatically) identified (features A1-A7)</w:t>
      </w:r>
    </w:p>
    <w:p w14:paraId="4DF01E98" w14:textId="77777777" w:rsidR="00455EF3" w:rsidRDefault="00455EF3" w:rsidP="00455EF3">
      <w:pPr>
        <w:ind w:left="360"/>
        <w:jc w:val="both"/>
        <w:rPr>
          <w:b/>
          <w:u w:val="single"/>
        </w:rPr>
      </w:pPr>
    </w:p>
    <w:p w14:paraId="0FD28E67" w14:textId="131F0FA5" w:rsidR="00455EF3" w:rsidRDefault="00455EF3" w:rsidP="00455EF3">
      <w:pPr>
        <w:jc w:val="both"/>
      </w:pPr>
      <w:commentRangeStart w:id="2"/>
      <w:r>
        <w:rPr>
          <w:b/>
          <w:u w:val="single"/>
        </w:rPr>
        <w:t>A1 Drug causes ADE</w:t>
      </w:r>
      <w:r>
        <w:t xml:space="preserve"> </w:t>
      </w:r>
      <w:commentRangeEnd w:id="2"/>
      <w:r w:rsidR="00D2276C">
        <w:rPr>
          <w:rStyle w:val="CommentReference"/>
        </w:rPr>
        <w:commentReference w:id="2"/>
      </w:r>
    </w:p>
    <w:p w14:paraId="1BADCF73" w14:textId="77777777" w:rsidR="00455EF3" w:rsidRDefault="00455EF3" w:rsidP="00455EF3">
      <w:pPr>
        <w:jc w:val="both"/>
      </w:pPr>
    </w:p>
    <w:p w14:paraId="75FC33EF" w14:textId="5596715B" w:rsidR="00455EF3" w:rsidRDefault="00455EF3" w:rsidP="00455EF3">
      <w:pPr>
        <w:jc w:val="both"/>
      </w:pPr>
      <w:r>
        <w:rPr>
          <w:b/>
          <w:u w:val="single"/>
        </w:rPr>
        <w:t>A2 Two or more drugs from different CPGs may interact</w:t>
      </w:r>
      <w:r>
        <w:t xml:space="preserve"> – </w:t>
      </w:r>
      <w:r w:rsidR="00644025">
        <w:t xml:space="preserve">In case 2, the Ace Inhibitor and the Calcium Channel Blocker medication recommended by the Hypertension guideline will interact with the Beta Blocker recommended by the Atrial Fibrillation </w:t>
      </w:r>
      <w:commentRangeStart w:id="3"/>
      <w:r w:rsidR="00644025">
        <w:t>guideline</w:t>
      </w:r>
      <w:commentRangeEnd w:id="3"/>
      <w:r w:rsidR="004B1960">
        <w:rPr>
          <w:rStyle w:val="CommentReference"/>
        </w:rPr>
        <w:commentReference w:id="3"/>
      </w:r>
    </w:p>
    <w:p w14:paraId="67614AC3" w14:textId="77777777" w:rsidR="00455EF3" w:rsidRDefault="00455EF3" w:rsidP="00455EF3">
      <w:pPr>
        <w:jc w:val="both"/>
        <w:rPr>
          <w:b/>
          <w:u w:val="single"/>
        </w:rPr>
      </w:pPr>
    </w:p>
    <w:p w14:paraId="1A7E0D42" w14:textId="5F181CF4" w:rsidR="00455EF3" w:rsidDel="00D2276C" w:rsidRDefault="00455EF3" w:rsidP="00644025">
      <w:pPr>
        <w:jc w:val="both"/>
        <w:rPr>
          <w:del w:id="5" w:author="Mor" w:date="2021-07-07T18:55:00Z"/>
        </w:rPr>
      </w:pPr>
      <w:commentRangeStart w:id="6"/>
      <w:del w:id="7" w:author="Mor" w:date="2021-07-07T18:55:00Z">
        <w:r w:rsidDel="00D2276C">
          <w:rPr>
            <w:b/>
            <w:u w:val="single"/>
          </w:rPr>
          <w:delText>A4</w:delText>
        </w:r>
        <w:commentRangeEnd w:id="6"/>
        <w:r w:rsidR="00C66E81" w:rsidDel="00D2276C">
          <w:rPr>
            <w:rStyle w:val="CommentReference"/>
          </w:rPr>
          <w:commentReference w:id="6"/>
        </w:r>
        <w:r w:rsidDel="00D2276C">
          <w:rPr>
            <w:b/>
            <w:u w:val="single"/>
          </w:rPr>
          <w:delText xml:space="preserve"> Conflicting actions (e.g., drugs, procedures) from different CPGs</w:delText>
        </w:r>
        <w:r w:rsidDel="00D2276C">
          <w:delText xml:space="preserve">. </w:delText>
        </w:r>
      </w:del>
    </w:p>
    <w:p w14:paraId="70CF5E76" w14:textId="3B1BA385" w:rsidR="00455EF3" w:rsidDel="00D2276C" w:rsidRDefault="00455EF3" w:rsidP="00455EF3">
      <w:pPr>
        <w:jc w:val="both"/>
        <w:rPr>
          <w:del w:id="8" w:author="Mor" w:date="2021-07-07T18:55:00Z"/>
        </w:rPr>
      </w:pPr>
    </w:p>
    <w:p w14:paraId="5E67CBA1" w14:textId="1486C749" w:rsidR="00455EF3" w:rsidDel="00D2276C" w:rsidRDefault="00455EF3" w:rsidP="00455EF3">
      <w:pPr>
        <w:jc w:val="both"/>
        <w:rPr>
          <w:del w:id="9" w:author="Mor" w:date="2021-07-07T18:55:00Z"/>
          <w:b/>
          <w:u w:val="single"/>
        </w:rPr>
      </w:pPr>
      <w:commentRangeStart w:id="10"/>
      <w:del w:id="11" w:author="Mor" w:date="2021-07-07T18:55:00Z">
        <w:r w:rsidDel="00D2276C">
          <w:rPr>
            <w:b/>
            <w:u w:val="single"/>
          </w:rPr>
          <w:delText xml:space="preserve">A7 multiple interactions: </w:delText>
        </w:r>
        <w:commentRangeEnd w:id="10"/>
        <w:r w:rsidR="00C66E81" w:rsidDel="00D2276C">
          <w:rPr>
            <w:rStyle w:val="CommentReference"/>
          </w:rPr>
          <w:commentReference w:id="10"/>
        </w:r>
      </w:del>
    </w:p>
    <w:p w14:paraId="7F9F2672" w14:textId="11980853" w:rsidR="00455EF3" w:rsidDel="00D2276C" w:rsidRDefault="00455EF3" w:rsidP="00455EF3">
      <w:pPr>
        <w:ind w:left="360"/>
        <w:rPr>
          <w:del w:id="12" w:author="Mor" w:date="2021-07-07T18:55:00Z"/>
        </w:rPr>
      </w:pPr>
    </w:p>
    <w:p w14:paraId="1792D9BB" w14:textId="2BCB031E" w:rsidR="00455EF3" w:rsidDel="00D2276C" w:rsidRDefault="00455EF3" w:rsidP="00455EF3">
      <w:pPr>
        <w:numPr>
          <w:ilvl w:val="0"/>
          <w:numId w:val="23"/>
        </w:numPr>
        <w:spacing w:after="0" w:line="276" w:lineRule="auto"/>
        <w:jc w:val="both"/>
        <w:rPr>
          <w:del w:id="13" w:author="Mor" w:date="2021-07-07T18:55:00Z"/>
        </w:rPr>
      </w:pPr>
      <w:del w:id="14" w:author="Mor" w:date="2021-07-07T18:55:00Z">
        <w:r w:rsidDel="00D2276C">
          <w:delText>Explain how relevant interactions were (automatically) mitigated (features B1-B8)</w:delText>
        </w:r>
      </w:del>
    </w:p>
    <w:p w14:paraId="77B78737" w14:textId="2643609B" w:rsidR="00455EF3" w:rsidDel="00D2276C" w:rsidRDefault="00455EF3" w:rsidP="00455EF3">
      <w:pPr>
        <w:ind w:left="360"/>
        <w:jc w:val="both"/>
        <w:rPr>
          <w:del w:id="15" w:author="Mor" w:date="2021-07-07T18:55:00Z"/>
          <w:b/>
          <w:u w:val="single"/>
        </w:rPr>
      </w:pPr>
    </w:p>
    <w:p w14:paraId="56CB303B" w14:textId="2210E02D" w:rsidR="00455EF3" w:rsidDel="00D2276C" w:rsidRDefault="00661079" w:rsidP="00644025">
      <w:pPr>
        <w:jc w:val="both"/>
        <w:rPr>
          <w:del w:id="16" w:author="Mor" w:date="2021-07-07T18:55:00Z"/>
        </w:rPr>
      </w:pPr>
      <w:del w:id="17" w:author="Mor" w:date="2021-07-07T18:55:00Z">
        <w:r w:rsidDel="00D2276C">
          <w:rPr>
            <w:b/>
            <w:u w:val="single"/>
          </w:rPr>
          <w:delText>A8</w:delText>
        </w:r>
        <w:commentRangeStart w:id="18"/>
        <w:r w:rsidR="00455EF3" w:rsidDel="00D2276C">
          <w:rPr>
            <w:b/>
            <w:u w:val="single"/>
          </w:rPr>
          <w:delText>1 Adding a drug to mitigate an adverse effect</w:delText>
        </w:r>
        <w:r w:rsidR="00455EF3" w:rsidDel="00D2276C">
          <w:delText xml:space="preserve"> </w:delText>
        </w:r>
        <w:commentRangeEnd w:id="18"/>
        <w:r w:rsidR="00C66E81" w:rsidDel="00D2276C">
          <w:rPr>
            <w:rStyle w:val="CommentReference"/>
          </w:rPr>
          <w:commentReference w:id="18"/>
        </w:r>
      </w:del>
    </w:p>
    <w:p w14:paraId="23F7B7EE" w14:textId="428F43AF" w:rsidR="00455EF3" w:rsidRDefault="00C66E81" w:rsidP="00455EF3">
      <w:pPr>
        <w:jc w:val="both"/>
        <w:rPr>
          <w:b/>
          <w:u w:val="single"/>
        </w:rPr>
      </w:pPr>
      <w:r>
        <w:rPr>
          <w:b/>
          <w:u w:val="single"/>
        </w:rPr>
        <w:t>A11</w:t>
      </w:r>
      <w:r w:rsidR="00455EF3">
        <w:rPr>
          <w:b/>
          <w:u w:val="single"/>
        </w:rPr>
        <w:t xml:space="preserve"> Replacing a drug with a safer / non-interacting drug / more effective drug for comorbidity </w:t>
      </w:r>
    </w:p>
    <w:p w14:paraId="7157E1C7" w14:textId="049C0D7C" w:rsidR="00455EF3" w:rsidRDefault="00644025" w:rsidP="00455EF3">
      <w:pPr>
        <w:jc w:val="both"/>
      </w:pPr>
      <w:commentRangeStart w:id="19"/>
      <w:r>
        <w:lastRenderedPageBreak/>
        <w:t>May not be relevant to this feature but – the low dose Aspirin should be replaced with either dual therapy or an anticoagulant after the Cardiovascular disease guideline is rerun and primary prevention of CVD turns into secondary prevention due to the Tachycardia and Atrial Fibrillation diagnoses.</w:t>
      </w:r>
      <w:commentRangeEnd w:id="19"/>
      <w:r w:rsidR="00C66E81">
        <w:rPr>
          <w:rStyle w:val="CommentReference"/>
        </w:rPr>
        <w:commentReference w:id="19"/>
      </w:r>
    </w:p>
    <w:p w14:paraId="0E7BE06A" w14:textId="22FAF7D3" w:rsidR="00455EF3" w:rsidRDefault="00C66E81" w:rsidP="00C66E81">
      <w:pPr>
        <w:jc w:val="both"/>
      </w:pPr>
      <w:r>
        <w:rPr>
          <w:b/>
          <w:u w:val="single"/>
        </w:rPr>
        <w:t>A12</w:t>
      </w:r>
      <w:commentRangeStart w:id="20"/>
      <w:r w:rsidR="00455EF3">
        <w:rPr>
          <w:b/>
          <w:u w:val="single"/>
        </w:rPr>
        <w:t xml:space="preserve"> Discard unsafe/interacting drug – </w:t>
      </w:r>
      <w:commentRangeEnd w:id="20"/>
      <w:r>
        <w:rPr>
          <w:rStyle w:val="CommentReference"/>
        </w:rPr>
        <w:commentReference w:id="20"/>
      </w:r>
    </w:p>
    <w:p w14:paraId="415CF037" w14:textId="77777777" w:rsidR="00455EF3" w:rsidRDefault="00455EF3" w:rsidP="00455EF3">
      <w:pPr>
        <w:jc w:val="both"/>
      </w:pPr>
    </w:p>
    <w:p w14:paraId="2578402E" w14:textId="645339D0" w:rsidR="00455EF3" w:rsidDel="00D2276C" w:rsidRDefault="00455EF3" w:rsidP="00455EF3">
      <w:pPr>
        <w:jc w:val="both"/>
        <w:rPr>
          <w:del w:id="21" w:author="Mor" w:date="2021-07-07T18:55:00Z"/>
        </w:rPr>
      </w:pPr>
      <w:commentRangeStart w:id="22"/>
      <w:del w:id="23" w:author="Mor" w:date="2021-07-07T18:55:00Z">
        <w:r w:rsidDel="00D2276C">
          <w:rPr>
            <w:b/>
            <w:u w:val="single"/>
          </w:rPr>
          <w:delText>B8: Other mitigation strategies for the multimorbidity CPG problem that you have implemented</w:delText>
        </w:r>
        <w:r w:rsidDel="00D2276C">
          <w:delText xml:space="preserve"> - </w:delText>
        </w:r>
        <w:commentRangeEnd w:id="22"/>
        <w:r w:rsidR="00661079" w:rsidDel="00D2276C">
          <w:rPr>
            <w:rStyle w:val="CommentReference"/>
          </w:rPr>
          <w:commentReference w:id="22"/>
        </w:r>
      </w:del>
    </w:p>
    <w:p w14:paraId="4DEAC9E9" w14:textId="67DDC26B" w:rsidR="00455EF3" w:rsidDel="00D2276C" w:rsidRDefault="00455EF3" w:rsidP="00455EF3">
      <w:pPr>
        <w:jc w:val="both"/>
        <w:rPr>
          <w:del w:id="24" w:author="Mor" w:date="2021-07-07T18:55:00Z"/>
          <w:b/>
          <w:u w:val="single"/>
        </w:rPr>
      </w:pPr>
    </w:p>
    <w:p w14:paraId="4350BE05" w14:textId="77777777" w:rsidR="00455EF3" w:rsidRDefault="00455EF3" w:rsidP="00455EF3">
      <w:pPr>
        <w:numPr>
          <w:ilvl w:val="0"/>
          <w:numId w:val="23"/>
        </w:numPr>
        <w:spacing w:after="0" w:line="276" w:lineRule="auto"/>
        <w:jc w:val="both"/>
      </w:pPr>
      <w:r>
        <w:t>If applicable, explain how other relevant features were realized (features C1-C4)</w:t>
      </w:r>
    </w:p>
    <w:p w14:paraId="0B969F82" w14:textId="77777777" w:rsidR="00455EF3" w:rsidRDefault="00455EF3" w:rsidP="00455EF3">
      <w:pPr>
        <w:ind w:left="360"/>
        <w:jc w:val="both"/>
        <w:rPr>
          <w:b/>
          <w:u w:val="single"/>
        </w:rPr>
      </w:pPr>
    </w:p>
    <w:p w14:paraId="2C7201F7" w14:textId="784EC162" w:rsidR="00455EF3" w:rsidRDefault="00661079" w:rsidP="00455EF3">
      <w:pPr>
        <w:jc w:val="both"/>
      </w:pPr>
      <w:commentRangeStart w:id="25"/>
      <w:r>
        <w:rPr>
          <w:b/>
          <w:u w:val="single"/>
        </w:rPr>
        <w:t>A15</w:t>
      </w:r>
      <w:r w:rsidR="00455EF3">
        <w:rPr>
          <w:b/>
          <w:u w:val="single"/>
        </w:rPr>
        <w:t xml:space="preserve"> </w:t>
      </w:r>
      <w:commentRangeEnd w:id="25"/>
      <w:r w:rsidR="00D2276C">
        <w:rPr>
          <w:rStyle w:val="CommentReference"/>
        </w:rPr>
        <w:commentReference w:id="25"/>
      </w:r>
      <w:r w:rsidR="00455EF3">
        <w:rPr>
          <w:b/>
          <w:u w:val="single"/>
        </w:rPr>
        <w:t xml:space="preserve">Patient preferences and/or patient burden – </w:t>
      </w:r>
      <w:r w:rsidR="00455EF3">
        <w:t xml:space="preserve">The Controller produces multiple option-sets with different alternative recommendations for each goal of the patient. </w:t>
      </w:r>
      <w:r w:rsidR="002C1DA9">
        <w:t>In case 2, the Controller will provide options for both the warfarin and a DOAC agent, so that the physician may choose the appropriate medication. According to the case description the patient prefers the DOAC since it does not require frequent INR checks.</w:t>
      </w:r>
    </w:p>
    <w:p w14:paraId="033A53BD" w14:textId="306849DF" w:rsidR="00661079" w:rsidRPr="00661079" w:rsidRDefault="00661079" w:rsidP="00661079">
      <w:pPr>
        <w:jc w:val="both"/>
        <w:rPr>
          <w:b/>
          <w:bCs/>
          <w:u w:val="single"/>
        </w:rPr>
      </w:pPr>
      <w:r w:rsidRPr="00661079">
        <w:rPr>
          <w:b/>
          <w:bCs/>
          <w:u w:val="single"/>
        </w:rPr>
        <w:t>A16 - Optimization of clinical resources – we don't support it</w:t>
      </w:r>
    </w:p>
    <w:p w14:paraId="69C061D6" w14:textId="77777777" w:rsidR="00936D6B" w:rsidRDefault="00936D6B" w:rsidP="00455EF3">
      <w:pPr>
        <w:jc w:val="both"/>
      </w:pPr>
    </w:p>
    <w:p w14:paraId="2DB8F97A" w14:textId="48A6473F" w:rsidR="00455EF3" w:rsidRDefault="00455EF3" w:rsidP="00DD6271">
      <w:pPr>
        <w:jc w:val="both"/>
      </w:pPr>
      <w:commentRangeStart w:id="26"/>
      <w:r>
        <w:rPr>
          <w:b/>
          <w:u w:val="single"/>
        </w:rPr>
        <w:t>C3 Explanation of the mitigation strategy(</w:t>
      </w:r>
      <w:proofErr w:type="spellStart"/>
      <w:r>
        <w:rPr>
          <w:b/>
          <w:u w:val="single"/>
        </w:rPr>
        <w:t>ies</w:t>
      </w:r>
      <w:proofErr w:type="spellEnd"/>
      <w:r>
        <w:rPr>
          <w:b/>
          <w:u w:val="single"/>
        </w:rPr>
        <w:t xml:space="preserve">) – </w:t>
      </w:r>
      <w:r>
        <w:t>After the different options are created, the Controller creates explanations for each individual goal in each option and a higher-level explanation for each option. The explanations for the individual goals are either retrieved from the guideline or can be auto-generated by the Controller according to pre-defined patterns that take into account the verb and lifecycle Status attribute of the goal (</w:t>
      </w:r>
      <w:r>
        <w:rPr>
          <w:highlight w:val="yellow"/>
        </w:rPr>
        <w:t xml:space="preserve">steps 15-27 in </w:t>
      </w:r>
      <w:proofErr w:type="spellStart"/>
      <w:r>
        <w:t>Kogan</w:t>
      </w:r>
      <w:proofErr w:type="spellEnd"/>
      <w:r>
        <w:t xml:space="preserve"> et al. [1] </w:t>
      </w:r>
      <w:r>
        <w:rPr>
          <w:highlight w:val="yellow"/>
        </w:rPr>
        <w:t xml:space="preserve">Figure 12 (Pattern F) and in </w:t>
      </w:r>
      <w:proofErr w:type="spellStart"/>
      <w:r>
        <w:t>Kogan</w:t>
      </w:r>
      <w:proofErr w:type="spellEnd"/>
      <w:r>
        <w:t xml:space="preserve"> et al. [1] </w:t>
      </w:r>
      <w:r>
        <w:rPr>
          <w:highlight w:val="yellow"/>
        </w:rPr>
        <w:t>Table 2)</w:t>
      </w:r>
      <w:r>
        <w:t xml:space="preserve">. </w:t>
      </w:r>
    </w:p>
    <w:p w14:paraId="50709DB9" w14:textId="385D2270" w:rsidR="00455EF3" w:rsidRDefault="00455EF3" w:rsidP="00DD6271">
      <w:pPr>
        <w:jc w:val="both"/>
      </w:pPr>
      <w:r>
        <w:rPr>
          <w:b/>
          <w:u w:val="single"/>
        </w:rPr>
        <w:t xml:space="preserve">C4 Alternative mitigation strategies for a single interaction – </w:t>
      </w:r>
      <w:r>
        <w:t xml:space="preserve">The Controller produces multiple option-sets by applying different mitigation strategies to an interaction. When mitigating the </w:t>
      </w:r>
      <w:r w:rsidR="00DD6271">
        <w:t>interactions [Start Ace Inhibitor, Start Beta Blocker] and [Start Calcium Channel Blocker, Start Beta Blocker], the Controller will show both options that keep the Ace Inhibitor and Calcium Channel Blocker and options that cancel these medications and allow prescription of the Beta Blocker. (*Note that the best option for the patient is to keep the ACE inhibitor and CCB and in future work the algorithm will omit options that are inferior by all criteria to others).</w:t>
      </w:r>
    </w:p>
    <w:p w14:paraId="6E70C457" w14:textId="77777777" w:rsidR="00455EF3" w:rsidRDefault="00455EF3" w:rsidP="00455EF3">
      <w:pPr>
        <w:jc w:val="both"/>
      </w:pPr>
      <w:r>
        <w:rPr>
          <w:b/>
          <w:u w:val="single"/>
        </w:rPr>
        <w:t>C5: Explicit support for decision making among conflicting goals and actions</w:t>
      </w:r>
      <w:r>
        <w:t xml:space="preserve"> (i.e., considering priorities and tradeoffs)</w:t>
      </w:r>
    </w:p>
    <w:p w14:paraId="7729217B" w14:textId="03AB1621" w:rsidR="00455EF3" w:rsidRDefault="00C86C6A" w:rsidP="00455EF3">
      <w:pPr>
        <w:jc w:val="both"/>
      </w:pPr>
      <w:r>
        <w:t xml:space="preserve">See C4. For case 2 the option for Beta Blockers will be shown to the user. </w:t>
      </w:r>
      <w:commentRangeEnd w:id="26"/>
      <w:r w:rsidR="00D2276C">
        <w:rPr>
          <w:rStyle w:val="CommentReference"/>
        </w:rPr>
        <w:commentReference w:id="26"/>
      </w:r>
    </w:p>
    <w:p w14:paraId="7FF670D4" w14:textId="77777777" w:rsidR="00455EF3" w:rsidRDefault="00455EF3" w:rsidP="00455EF3">
      <w:pPr>
        <w:pBdr>
          <w:top w:val="nil"/>
          <w:left w:val="nil"/>
          <w:bottom w:val="nil"/>
          <w:right w:val="nil"/>
          <w:between w:val="nil"/>
        </w:pBdr>
        <w:jc w:val="both"/>
      </w:pPr>
    </w:p>
    <w:p w14:paraId="2C536CAD" w14:textId="77777777" w:rsidR="00455EF3" w:rsidRDefault="00455EF3" w:rsidP="00455EF3">
      <w:pPr>
        <w:pBdr>
          <w:top w:val="nil"/>
          <w:left w:val="nil"/>
          <w:bottom w:val="nil"/>
          <w:right w:val="nil"/>
          <w:between w:val="nil"/>
        </w:pBdr>
        <w:jc w:val="both"/>
      </w:pPr>
    </w:p>
    <w:p w14:paraId="177D05D6" w14:textId="77777777" w:rsidR="00455EF3" w:rsidRDefault="00455EF3" w:rsidP="00455EF3">
      <w:pPr>
        <w:numPr>
          <w:ilvl w:val="0"/>
          <w:numId w:val="19"/>
        </w:numPr>
        <w:pBdr>
          <w:top w:val="nil"/>
          <w:left w:val="nil"/>
          <w:bottom w:val="nil"/>
          <w:right w:val="nil"/>
          <w:between w:val="nil"/>
        </w:pBdr>
        <w:spacing w:after="120" w:line="276" w:lineRule="auto"/>
        <w:ind w:left="714" w:hanging="357"/>
        <w:jc w:val="both"/>
        <w:rPr>
          <w:color w:val="000000"/>
        </w:rPr>
      </w:pPr>
      <w:r>
        <w:rPr>
          <w:color w:val="000000"/>
        </w:rPr>
        <w:lastRenderedPageBreak/>
        <w:t>Explain which parts of the processing are generic and which need to be hardwired for the case</w:t>
      </w:r>
      <w:r>
        <w:rPr>
          <w:color w:val="000000"/>
          <w:vertAlign w:val="superscript"/>
        </w:rPr>
        <w:footnoteReference w:id="1"/>
      </w:r>
    </w:p>
    <w:p w14:paraId="3255A62E" w14:textId="77777777" w:rsidR="00455EF3" w:rsidRDefault="00455EF3" w:rsidP="00455EF3">
      <w:pPr>
        <w:jc w:val="both"/>
      </w:pPr>
      <w:r>
        <w:t xml:space="preserve">Processing is not hard-wired. </w:t>
      </w:r>
    </w:p>
    <w:p w14:paraId="1AD4F879" w14:textId="65D6C891" w:rsidR="00455EF3" w:rsidRDefault="00455EF3" w:rsidP="00455EF3">
      <w:pPr>
        <w:jc w:val="both"/>
      </w:pPr>
      <w:r>
        <w:t>Replacement drugs are represent</w:t>
      </w:r>
      <w:r w:rsidR="009C255A">
        <w:t>ed</w:t>
      </w:r>
      <w:r>
        <w:t xml:space="preserve"> in the CIGs. </w:t>
      </w:r>
    </w:p>
    <w:p w14:paraId="4E77AC16" w14:textId="14762D61" w:rsidR="00936D6B" w:rsidRDefault="00936D6B">
      <w:r>
        <w:br w:type="page"/>
      </w:r>
    </w:p>
    <w:p w14:paraId="6011B1CA" w14:textId="77777777" w:rsidR="00455EF3" w:rsidRDefault="00455EF3" w:rsidP="00455EF3">
      <w:pPr>
        <w:pStyle w:val="Heading3"/>
      </w:pPr>
      <w:r>
        <w:lastRenderedPageBreak/>
        <w:t xml:space="preserve">Output </w:t>
      </w:r>
      <w:r>
        <w:rPr>
          <w:sz w:val="22"/>
          <w:szCs w:val="22"/>
        </w:rPr>
        <w:t>(1 page)</w:t>
      </w:r>
      <w:r>
        <w:t>:</w:t>
      </w:r>
    </w:p>
    <w:p w14:paraId="21DE7E82" w14:textId="77777777" w:rsidR="00455EF3" w:rsidRDefault="00455EF3" w:rsidP="00455EF3">
      <w:pPr>
        <w:numPr>
          <w:ilvl w:val="0"/>
          <w:numId w:val="20"/>
        </w:numPr>
        <w:pBdr>
          <w:top w:val="nil"/>
          <w:left w:val="nil"/>
          <w:bottom w:val="nil"/>
          <w:right w:val="nil"/>
          <w:between w:val="nil"/>
        </w:pBdr>
        <w:spacing w:after="0" w:line="276" w:lineRule="auto"/>
        <w:jc w:val="both"/>
        <w:rPr>
          <w:color w:val="000000"/>
        </w:rPr>
      </w:pPr>
      <w:r>
        <w:rPr>
          <w:color w:val="000000"/>
        </w:rPr>
        <w:t>Show and explain how the result of the processing is represented</w:t>
      </w:r>
    </w:p>
    <w:p w14:paraId="6FA7F8D2" w14:textId="77777777" w:rsidR="00455EF3" w:rsidRDefault="00455EF3" w:rsidP="00455EF3">
      <w:pPr>
        <w:jc w:val="both"/>
      </w:pPr>
    </w:p>
    <w:p w14:paraId="1A0187F4" w14:textId="78E5FEA3" w:rsidR="00455EF3" w:rsidRDefault="00455EF3" w:rsidP="00455EF3">
      <w:pPr>
        <w:jc w:val="both"/>
      </w:pPr>
      <w:r>
        <w:t>The results of the processing have intermediate representation as alternative Goal trees (See Figure 1-</w:t>
      </w:r>
      <w:r w:rsidR="00203181">
        <w:t>7</w:t>
      </w:r>
      <w:r>
        <w:t xml:space="preserve">). </w:t>
      </w:r>
    </w:p>
    <w:p w14:paraId="47C95243" w14:textId="77777777" w:rsidR="00455EF3" w:rsidRDefault="00455EF3" w:rsidP="00455EF3">
      <w:pPr>
        <w:jc w:val="both"/>
      </w:pPr>
    </w:p>
    <w:p w14:paraId="1165BE24" w14:textId="77777777" w:rsidR="00455EF3" w:rsidRDefault="00455EF3" w:rsidP="00677B38">
      <w:pPr>
        <w:spacing w:after="0" w:line="240" w:lineRule="auto"/>
        <w:ind w:left="360"/>
        <w:jc w:val="both"/>
        <w:rPr>
          <w:rFonts w:ascii="Consolas" w:eastAsia="Consolas" w:hAnsi="Consolas" w:cs="Consolas"/>
          <w:b/>
          <w:color w:val="4F81BD"/>
          <w:sz w:val="16"/>
          <w:szCs w:val="16"/>
        </w:rPr>
      </w:pPr>
      <w:r>
        <w:rPr>
          <w:rFonts w:ascii="Consolas" w:eastAsia="Consolas" w:hAnsi="Consolas" w:cs="Consolas"/>
          <w:b/>
          <w:color w:val="4F81BD"/>
          <w:sz w:val="16"/>
          <w:szCs w:val="16"/>
        </w:rPr>
        <w:t>Goal Forest</w:t>
      </w:r>
    </w:p>
    <w:p w14:paraId="514DB4E8" w14:textId="17854882" w:rsidR="00677B38" w:rsidRPr="00677B38" w:rsidRDefault="00677B38" w:rsidP="00677B38">
      <w:pPr>
        <w:spacing w:after="0" w:line="240" w:lineRule="auto"/>
        <w:ind w:left="360"/>
        <w:jc w:val="both"/>
        <w:rPr>
          <w:rFonts w:ascii="Consolas" w:eastAsia="Consolas" w:hAnsi="Consolas" w:cs="Consolas"/>
          <w:b/>
          <w:color w:val="00B050"/>
          <w:sz w:val="16"/>
          <w:szCs w:val="16"/>
        </w:rPr>
      </w:pPr>
      <w:r w:rsidRPr="00677B38">
        <w:rPr>
          <w:rFonts w:ascii="Consolas" w:eastAsia="Consolas" w:hAnsi="Consolas" w:cs="Consolas"/>
          <w:b/>
          <w:color w:val="00B050"/>
          <w:sz w:val="16"/>
          <w:szCs w:val="16"/>
        </w:rPr>
        <w:t>1 Management of Chronic Kidney Disease</w:t>
      </w:r>
    </w:p>
    <w:p w14:paraId="2D2209EA" w14:textId="77777777" w:rsidR="00677B38" w:rsidRPr="00677B38" w:rsidRDefault="00677B38" w:rsidP="00677B38">
      <w:pPr>
        <w:spacing w:after="0" w:line="240" w:lineRule="auto"/>
        <w:ind w:left="360"/>
        <w:jc w:val="both"/>
        <w:rPr>
          <w:rFonts w:ascii="Consolas" w:eastAsia="Consolas" w:hAnsi="Consolas" w:cs="Consolas"/>
          <w:b/>
          <w:color w:val="00B050"/>
          <w:sz w:val="16"/>
          <w:szCs w:val="16"/>
        </w:rPr>
      </w:pPr>
      <w:r w:rsidRPr="00677B38">
        <w:rPr>
          <w:rFonts w:ascii="Consolas" w:eastAsia="Consolas" w:hAnsi="Consolas" w:cs="Consolas"/>
          <w:b/>
          <w:color w:val="00B050"/>
          <w:sz w:val="16"/>
          <w:szCs w:val="16"/>
        </w:rPr>
        <w:tab/>
        <w:t>1.1 Treatment of Conditions due to Chronic Kidney disease</w:t>
      </w:r>
    </w:p>
    <w:p w14:paraId="0DE3237D" w14:textId="77777777" w:rsidR="00677B38" w:rsidRPr="00677B38" w:rsidRDefault="00677B38" w:rsidP="00677B38">
      <w:pPr>
        <w:spacing w:after="0" w:line="240" w:lineRule="auto"/>
        <w:ind w:left="360"/>
        <w:jc w:val="both"/>
        <w:rPr>
          <w:rFonts w:ascii="Consolas" w:eastAsia="Consolas" w:hAnsi="Consolas" w:cs="Consolas"/>
          <w:b/>
          <w:color w:val="00B050"/>
          <w:sz w:val="16"/>
          <w:szCs w:val="16"/>
        </w:rPr>
      </w:pP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t>1.1.1 Treatment of Anemia due to Chronic Kidney Disease</w:t>
      </w:r>
    </w:p>
    <w:p w14:paraId="5DD51ED7" w14:textId="77777777" w:rsidR="00677B38" w:rsidRPr="00677B38" w:rsidRDefault="00677B38" w:rsidP="00677B38">
      <w:pPr>
        <w:spacing w:after="0" w:line="240" w:lineRule="auto"/>
        <w:ind w:left="360"/>
        <w:jc w:val="both"/>
        <w:rPr>
          <w:rFonts w:ascii="Consolas" w:eastAsia="Consolas" w:hAnsi="Consolas" w:cs="Consolas"/>
          <w:b/>
          <w:color w:val="00B050"/>
          <w:sz w:val="16"/>
          <w:szCs w:val="16"/>
        </w:rPr>
      </w:pP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t>1.1.1.1 Increased Erythroid Cell Production</w:t>
      </w:r>
    </w:p>
    <w:p w14:paraId="540D134B" w14:textId="636EC573" w:rsidR="00677B38" w:rsidRPr="00677B38" w:rsidRDefault="00677B38" w:rsidP="001350EA">
      <w:pPr>
        <w:spacing w:after="0" w:line="240" w:lineRule="auto"/>
        <w:ind w:left="360"/>
        <w:jc w:val="both"/>
        <w:rPr>
          <w:rFonts w:ascii="Consolas" w:eastAsia="Consolas" w:hAnsi="Consolas" w:cs="Consolas"/>
          <w:b/>
          <w:color w:val="00B050"/>
          <w:sz w:val="16"/>
          <w:szCs w:val="16"/>
        </w:rPr>
      </w:pP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t xml:space="preserve">1.1.1.1.1 Start Erythropoiesis stimulating agent </w:t>
      </w:r>
    </w:p>
    <w:p w14:paraId="14AA0163" w14:textId="77777777" w:rsidR="00677B38" w:rsidRPr="00677B38" w:rsidRDefault="00677B38" w:rsidP="00677B38">
      <w:pPr>
        <w:spacing w:after="0" w:line="240" w:lineRule="auto"/>
        <w:ind w:left="360"/>
        <w:jc w:val="both"/>
        <w:rPr>
          <w:rFonts w:ascii="Consolas" w:eastAsia="Consolas" w:hAnsi="Consolas" w:cs="Consolas"/>
          <w:b/>
          <w:color w:val="00B050"/>
          <w:sz w:val="16"/>
          <w:szCs w:val="16"/>
        </w:rPr>
      </w:pPr>
    </w:p>
    <w:p w14:paraId="5903DDF9" w14:textId="77777777" w:rsidR="00677B38" w:rsidRPr="00677B38" w:rsidRDefault="00677B38" w:rsidP="00677B38">
      <w:pPr>
        <w:spacing w:after="0" w:line="240" w:lineRule="auto"/>
        <w:ind w:left="360"/>
        <w:jc w:val="both"/>
        <w:rPr>
          <w:rFonts w:ascii="Consolas" w:eastAsia="Consolas" w:hAnsi="Consolas" w:cs="Consolas"/>
          <w:b/>
          <w:color w:val="00B050"/>
          <w:sz w:val="16"/>
          <w:szCs w:val="16"/>
        </w:rPr>
      </w:pPr>
      <w:r w:rsidRPr="00677B38">
        <w:rPr>
          <w:rFonts w:ascii="Consolas" w:eastAsia="Consolas" w:hAnsi="Consolas" w:cs="Consolas"/>
          <w:b/>
          <w:color w:val="00B050"/>
          <w:sz w:val="16"/>
          <w:szCs w:val="16"/>
        </w:rPr>
        <w:t>2 Management of Hypertension</w:t>
      </w:r>
    </w:p>
    <w:p w14:paraId="04677D57" w14:textId="77777777" w:rsidR="00677B38" w:rsidRPr="00677B38" w:rsidRDefault="00677B38" w:rsidP="00677B38">
      <w:pPr>
        <w:spacing w:after="0" w:line="240" w:lineRule="auto"/>
        <w:ind w:left="360"/>
        <w:jc w:val="both"/>
        <w:rPr>
          <w:rFonts w:ascii="Consolas" w:eastAsia="Consolas" w:hAnsi="Consolas" w:cs="Consolas"/>
          <w:b/>
          <w:color w:val="00B050"/>
          <w:sz w:val="16"/>
          <w:szCs w:val="16"/>
        </w:rPr>
      </w:pPr>
      <w:r w:rsidRPr="00677B38">
        <w:rPr>
          <w:rFonts w:ascii="Consolas" w:eastAsia="Consolas" w:hAnsi="Consolas" w:cs="Consolas"/>
          <w:b/>
          <w:color w:val="00B050"/>
          <w:sz w:val="16"/>
          <w:szCs w:val="16"/>
        </w:rPr>
        <w:tab/>
        <w:t>2.1 Pharmacological Treatment of Hypertension</w:t>
      </w:r>
    </w:p>
    <w:p w14:paraId="11402AF4" w14:textId="77777777" w:rsidR="00677B38" w:rsidRPr="00677B38" w:rsidRDefault="00677B38" w:rsidP="00677B38">
      <w:pPr>
        <w:spacing w:after="0" w:line="240" w:lineRule="auto"/>
        <w:ind w:left="360"/>
        <w:jc w:val="both"/>
        <w:rPr>
          <w:rFonts w:ascii="Consolas" w:eastAsia="Consolas" w:hAnsi="Consolas" w:cs="Consolas"/>
          <w:b/>
          <w:color w:val="00B050"/>
          <w:sz w:val="16"/>
          <w:szCs w:val="16"/>
        </w:rPr>
      </w:pP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t>2.1.1 Decreased Blood Pressure</w:t>
      </w:r>
    </w:p>
    <w:p w14:paraId="65BC9CE5" w14:textId="18A70597" w:rsidR="00677B38" w:rsidRPr="00677B38" w:rsidRDefault="00677B38" w:rsidP="00677B38">
      <w:pPr>
        <w:spacing w:after="0" w:line="240" w:lineRule="auto"/>
        <w:ind w:left="360"/>
        <w:jc w:val="both"/>
        <w:rPr>
          <w:rFonts w:ascii="Consolas" w:eastAsia="Consolas" w:hAnsi="Consolas" w:cs="Consolas"/>
          <w:b/>
          <w:color w:val="00B050"/>
          <w:sz w:val="16"/>
          <w:szCs w:val="16"/>
        </w:rPr>
      </w:pP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t xml:space="preserve">2.1.1.1 Start Ace Inhibitor </w:t>
      </w:r>
    </w:p>
    <w:p w14:paraId="0FDBD742" w14:textId="5A8E3391" w:rsidR="00677B38" w:rsidRPr="00677B38" w:rsidRDefault="00677B38" w:rsidP="001350EA">
      <w:pPr>
        <w:spacing w:after="0" w:line="240" w:lineRule="auto"/>
        <w:ind w:left="360"/>
        <w:jc w:val="both"/>
        <w:rPr>
          <w:rFonts w:ascii="Consolas" w:eastAsia="Consolas" w:hAnsi="Consolas" w:cs="Consolas"/>
          <w:b/>
          <w:color w:val="00B050"/>
          <w:sz w:val="16"/>
          <w:szCs w:val="16"/>
        </w:rPr>
      </w:pP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t xml:space="preserve">2.1.1.2 Start Calcium Channel Blocker </w:t>
      </w:r>
    </w:p>
    <w:p w14:paraId="7FDDBF30" w14:textId="1C5D26FB" w:rsidR="00677B38" w:rsidRPr="00677B38" w:rsidRDefault="00677B38" w:rsidP="00677B38">
      <w:pPr>
        <w:spacing w:after="0" w:line="240" w:lineRule="auto"/>
        <w:ind w:left="360"/>
        <w:jc w:val="both"/>
        <w:rPr>
          <w:rFonts w:ascii="Consolas" w:eastAsia="Consolas" w:hAnsi="Consolas" w:cs="Consolas"/>
          <w:b/>
          <w:color w:val="00B050"/>
          <w:sz w:val="16"/>
          <w:szCs w:val="16"/>
        </w:rPr>
      </w:pP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t xml:space="preserve">2.1.1.3 Start Thiazide Diuretic </w:t>
      </w:r>
    </w:p>
    <w:p w14:paraId="78FC87D3" w14:textId="77777777" w:rsidR="00677B38" w:rsidRPr="00677B38" w:rsidRDefault="00677B38" w:rsidP="00677B38">
      <w:pPr>
        <w:spacing w:after="0" w:line="240" w:lineRule="auto"/>
        <w:ind w:left="360"/>
        <w:jc w:val="both"/>
        <w:rPr>
          <w:rFonts w:ascii="Consolas" w:eastAsia="Consolas" w:hAnsi="Consolas" w:cs="Consolas"/>
          <w:b/>
          <w:color w:val="00B050"/>
          <w:sz w:val="16"/>
          <w:szCs w:val="16"/>
        </w:rPr>
      </w:pPr>
    </w:p>
    <w:p w14:paraId="0AF39F5E" w14:textId="77777777" w:rsidR="00677B38" w:rsidRPr="00677B38" w:rsidRDefault="00677B38" w:rsidP="00677B38">
      <w:pPr>
        <w:spacing w:after="0" w:line="240" w:lineRule="auto"/>
        <w:ind w:left="360"/>
        <w:jc w:val="both"/>
        <w:rPr>
          <w:rFonts w:ascii="Consolas" w:eastAsia="Consolas" w:hAnsi="Consolas" w:cs="Consolas"/>
          <w:b/>
          <w:color w:val="00B050"/>
          <w:sz w:val="16"/>
          <w:szCs w:val="16"/>
        </w:rPr>
      </w:pPr>
      <w:r w:rsidRPr="00677B38">
        <w:rPr>
          <w:rFonts w:ascii="Consolas" w:eastAsia="Consolas" w:hAnsi="Consolas" w:cs="Consolas"/>
          <w:b/>
          <w:color w:val="00B050"/>
          <w:sz w:val="16"/>
          <w:szCs w:val="16"/>
        </w:rPr>
        <w:t>3 Diagnosis and management of Cardiovascular disease</w:t>
      </w:r>
    </w:p>
    <w:p w14:paraId="3F359A69" w14:textId="77777777" w:rsidR="00677B38" w:rsidRPr="00677B38" w:rsidRDefault="00677B38" w:rsidP="00677B38">
      <w:pPr>
        <w:spacing w:after="0" w:line="240" w:lineRule="auto"/>
        <w:ind w:left="360"/>
        <w:jc w:val="both"/>
        <w:rPr>
          <w:rFonts w:ascii="Consolas" w:eastAsia="Consolas" w:hAnsi="Consolas" w:cs="Consolas"/>
          <w:b/>
          <w:color w:val="00B050"/>
          <w:sz w:val="16"/>
          <w:szCs w:val="16"/>
        </w:rPr>
      </w:pPr>
      <w:r w:rsidRPr="00677B38">
        <w:rPr>
          <w:rFonts w:ascii="Consolas" w:eastAsia="Consolas" w:hAnsi="Consolas" w:cs="Consolas"/>
          <w:b/>
          <w:color w:val="00B050"/>
          <w:sz w:val="16"/>
          <w:szCs w:val="16"/>
        </w:rPr>
        <w:tab/>
        <w:t>3.1 Primary prevention of Cardiovascular disease</w:t>
      </w:r>
    </w:p>
    <w:p w14:paraId="06719001" w14:textId="03C5BB77" w:rsidR="00677B38" w:rsidRPr="00677B38" w:rsidRDefault="00677B38" w:rsidP="00677B38">
      <w:pPr>
        <w:spacing w:after="0" w:line="240" w:lineRule="auto"/>
        <w:ind w:left="360"/>
        <w:jc w:val="both"/>
        <w:rPr>
          <w:rFonts w:ascii="Consolas" w:eastAsia="Consolas" w:hAnsi="Consolas" w:cs="Consolas"/>
          <w:b/>
          <w:color w:val="00B050"/>
          <w:sz w:val="16"/>
          <w:szCs w:val="16"/>
        </w:rPr>
      </w:pP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t xml:space="preserve">3.1.1 Pharmacological primary prevention of </w:t>
      </w:r>
      <w:r w:rsidR="00B43265">
        <w:rPr>
          <w:rFonts w:ascii="Consolas" w:eastAsia="Consolas" w:hAnsi="Consolas" w:cs="Consolas"/>
          <w:b/>
          <w:color w:val="00B050"/>
          <w:sz w:val="16"/>
          <w:szCs w:val="16"/>
        </w:rPr>
        <w:t>C</w:t>
      </w:r>
      <w:r w:rsidRPr="00677B38">
        <w:rPr>
          <w:rFonts w:ascii="Consolas" w:eastAsia="Consolas" w:hAnsi="Consolas" w:cs="Consolas"/>
          <w:b/>
          <w:color w:val="00B050"/>
          <w:sz w:val="16"/>
          <w:szCs w:val="16"/>
        </w:rPr>
        <w:t>ardiovascular disease</w:t>
      </w:r>
    </w:p>
    <w:p w14:paraId="4DAE3261" w14:textId="38E62D32" w:rsidR="00677B38" w:rsidRPr="00677B38" w:rsidRDefault="00677B38" w:rsidP="00677B38">
      <w:pPr>
        <w:spacing w:after="0" w:line="240" w:lineRule="auto"/>
        <w:ind w:left="360"/>
        <w:jc w:val="both"/>
        <w:rPr>
          <w:rFonts w:ascii="Consolas" w:eastAsia="Consolas" w:hAnsi="Consolas" w:cs="Consolas"/>
          <w:b/>
          <w:color w:val="00B050"/>
          <w:sz w:val="16"/>
          <w:szCs w:val="16"/>
        </w:rPr>
      </w:pP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t>3.1.1.1 Low risk primary prevention of Car</w:t>
      </w:r>
      <w:r>
        <w:rPr>
          <w:rFonts w:ascii="Consolas" w:eastAsia="Consolas" w:hAnsi="Consolas" w:cs="Consolas"/>
          <w:b/>
          <w:color w:val="00B050"/>
          <w:sz w:val="16"/>
          <w:szCs w:val="16"/>
        </w:rPr>
        <w:t>d</w:t>
      </w:r>
      <w:r w:rsidRPr="00677B38">
        <w:rPr>
          <w:rFonts w:ascii="Consolas" w:eastAsia="Consolas" w:hAnsi="Consolas" w:cs="Consolas"/>
          <w:b/>
          <w:color w:val="00B050"/>
          <w:sz w:val="16"/>
          <w:szCs w:val="16"/>
        </w:rPr>
        <w:t>iovascular disease</w:t>
      </w:r>
    </w:p>
    <w:p w14:paraId="2ECFA009" w14:textId="77777777" w:rsidR="00677B38" w:rsidRPr="00677B38" w:rsidRDefault="00677B38" w:rsidP="00677B38">
      <w:pPr>
        <w:spacing w:after="0" w:line="240" w:lineRule="auto"/>
        <w:ind w:left="360"/>
        <w:jc w:val="both"/>
        <w:rPr>
          <w:rFonts w:ascii="Consolas" w:eastAsia="Consolas" w:hAnsi="Consolas" w:cs="Consolas"/>
          <w:b/>
          <w:color w:val="00B050"/>
          <w:sz w:val="16"/>
          <w:szCs w:val="16"/>
        </w:rPr>
      </w:pP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t>3.1.1.1.1 Decreased Platelet Aggregation</w:t>
      </w:r>
    </w:p>
    <w:p w14:paraId="6E3B4937" w14:textId="3CAD34D7" w:rsidR="00677B38" w:rsidRPr="00677B38" w:rsidRDefault="00677B38" w:rsidP="00677B38">
      <w:pPr>
        <w:spacing w:after="0" w:line="240" w:lineRule="auto"/>
        <w:ind w:left="360"/>
        <w:jc w:val="both"/>
        <w:rPr>
          <w:rFonts w:ascii="Consolas" w:eastAsia="Consolas" w:hAnsi="Consolas" w:cs="Consolas"/>
          <w:b/>
          <w:color w:val="00B050"/>
          <w:sz w:val="16"/>
          <w:szCs w:val="16"/>
        </w:rPr>
      </w:pP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t xml:space="preserve">3.1.1.1.1.1 Start low dose Aspirin </w:t>
      </w:r>
    </w:p>
    <w:p w14:paraId="347D00B9" w14:textId="77777777" w:rsidR="00677B38" w:rsidRPr="00677B38" w:rsidRDefault="00677B38" w:rsidP="00677B38">
      <w:pPr>
        <w:spacing w:after="0" w:line="240" w:lineRule="auto"/>
        <w:ind w:left="360"/>
        <w:jc w:val="both"/>
        <w:rPr>
          <w:rFonts w:ascii="Consolas" w:eastAsia="Consolas" w:hAnsi="Consolas" w:cs="Consolas"/>
          <w:b/>
          <w:color w:val="00B050"/>
          <w:sz w:val="16"/>
          <w:szCs w:val="16"/>
        </w:rPr>
      </w:pP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r>
    </w:p>
    <w:p w14:paraId="3A919047" w14:textId="77777777" w:rsidR="00677B38" w:rsidRPr="00677B38" w:rsidRDefault="00677B38" w:rsidP="00677B38">
      <w:pPr>
        <w:spacing w:after="0" w:line="240" w:lineRule="auto"/>
        <w:ind w:left="360"/>
        <w:jc w:val="both"/>
        <w:rPr>
          <w:rFonts w:ascii="Consolas" w:eastAsia="Consolas" w:hAnsi="Consolas" w:cs="Consolas"/>
          <w:b/>
          <w:color w:val="00B050"/>
          <w:sz w:val="16"/>
          <w:szCs w:val="16"/>
        </w:rPr>
      </w:pPr>
      <w:r w:rsidRPr="00677B38">
        <w:rPr>
          <w:rFonts w:ascii="Consolas" w:eastAsia="Consolas" w:hAnsi="Consolas" w:cs="Consolas"/>
          <w:b/>
          <w:color w:val="00B050"/>
          <w:sz w:val="16"/>
          <w:szCs w:val="16"/>
        </w:rPr>
        <w:t>4 Management of Atrial fibrillation</w:t>
      </w:r>
    </w:p>
    <w:p w14:paraId="7D58B833" w14:textId="77777777" w:rsidR="00677B38" w:rsidRPr="00677B38" w:rsidRDefault="00677B38" w:rsidP="00677B38">
      <w:pPr>
        <w:spacing w:after="0" w:line="240" w:lineRule="auto"/>
        <w:ind w:left="360"/>
        <w:jc w:val="both"/>
        <w:rPr>
          <w:rFonts w:ascii="Consolas" w:eastAsia="Consolas" w:hAnsi="Consolas" w:cs="Consolas"/>
          <w:b/>
          <w:color w:val="00B050"/>
          <w:sz w:val="16"/>
          <w:szCs w:val="16"/>
        </w:rPr>
      </w:pPr>
      <w:r w:rsidRPr="00677B38">
        <w:rPr>
          <w:rFonts w:ascii="Consolas" w:eastAsia="Consolas" w:hAnsi="Consolas" w:cs="Consolas"/>
          <w:b/>
          <w:color w:val="00B050"/>
          <w:sz w:val="16"/>
          <w:szCs w:val="16"/>
        </w:rPr>
        <w:tab/>
        <w:t>4.1 Pharmacological Treatment of Atrial Fibrillation</w:t>
      </w:r>
    </w:p>
    <w:p w14:paraId="4F9F7683" w14:textId="77777777" w:rsidR="00677B38" w:rsidRPr="00677B38" w:rsidRDefault="00677B38" w:rsidP="00677B38">
      <w:pPr>
        <w:spacing w:after="0" w:line="240" w:lineRule="auto"/>
        <w:ind w:left="360"/>
        <w:jc w:val="both"/>
        <w:rPr>
          <w:rFonts w:ascii="Consolas" w:eastAsia="Consolas" w:hAnsi="Consolas" w:cs="Consolas"/>
          <w:b/>
          <w:color w:val="00B050"/>
          <w:sz w:val="16"/>
          <w:szCs w:val="16"/>
        </w:rPr>
      </w:pP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t>4.1.1 Pharmacological Treatment to achieve rate control</w:t>
      </w:r>
    </w:p>
    <w:p w14:paraId="33924E57" w14:textId="77777777" w:rsidR="00677B38" w:rsidRPr="00677B38" w:rsidRDefault="00677B38" w:rsidP="00677B38">
      <w:pPr>
        <w:spacing w:after="0" w:line="240" w:lineRule="auto"/>
        <w:ind w:left="360"/>
        <w:jc w:val="both"/>
        <w:rPr>
          <w:rFonts w:ascii="Consolas" w:eastAsia="Consolas" w:hAnsi="Consolas" w:cs="Consolas"/>
          <w:b/>
          <w:color w:val="00B050"/>
          <w:sz w:val="16"/>
          <w:szCs w:val="16"/>
        </w:rPr>
      </w:pP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t xml:space="preserve">4.1.1.1 Achieve Negative </w:t>
      </w:r>
      <w:proofErr w:type="spellStart"/>
      <w:r w:rsidRPr="00677B38">
        <w:rPr>
          <w:rFonts w:ascii="Consolas" w:eastAsia="Consolas" w:hAnsi="Consolas" w:cs="Consolas"/>
          <w:b/>
          <w:color w:val="00B050"/>
          <w:sz w:val="16"/>
          <w:szCs w:val="16"/>
        </w:rPr>
        <w:t>Chronotropy</w:t>
      </w:r>
      <w:proofErr w:type="spellEnd"/>
    </w:p>
    <w:p w14:paraId="0ED435C7" w14:textId="4A23BDE3" w:rsidR="00677B38" w:rsidRPr="00677B38" w:rsidRDefault="00677B38" w:rsidP="001350EA">
      <w:pPr>
        <w:spacing w:after="0" w:line="240" w:lineRule="auto"/>
        <w:ind w:left="360"/>
        <w:jc w:val="both"/>
        <w:rPr>
          <w:rFonts w:ascii="Consolas" w:eastAsia="Consolas" w:hAnsi="Consolas" w:cs="Consolas"/>
          <w:b/>
          <w:color w:val="00B050"/>
          <w:sz w:val="16"/>
          <w:szCs w:val="16"/>
        </w:rPr>
      </w:pP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t xml:space="preserve">4.1.1.1.1 </w:t>
      </w:r>
      <w:r w:rsidR="007E2625">
        <w:rPr>
          <w:rFonts w:ascii="Consolas" w:eastAsia="Consolas" w:hAnsi="Consolas" w:cs="Consolas"/>
          <w:b/>
          <w:color w:val="00B050"/>
          <w:sz w:val="16"/>
          <w:szCs w:val="16"/>
        </w:rPr>
        <w:t>s</w:t>
      </w:r>
      <w:r w:rsidRPr="00677B38">
        <w:rPr>
          <w:rFonts w:ascii="Consolas" w:eastAsia="Consolas" w:hAnsi="Consolas" w:cs="Consolas"/>
          <w:b/>
          <w:color w:val="00B050"/>
          <w:sz w:val="16"/>
          <w:szCs w:val="16"/>
        </w:rPr>
        <w:t xml:space="preserve">tart Beta Blocker </w:t>
      </w:r>
    </w:p>
    <w:p w14:paraId="7E1FC26B" w14:textId="77777777" w:rsidR="00677B38" w:rsidRPr="00677B38" w:rsidRDefault="00677B38" w:rsidP="00677B38">
      <w:pPr>
        <w:spacing w:after="0" w:line="240" w:lineRule="auto"/>
        <w:ind w:left="360"/>
        <w:jc w:val="both"/>
        <w:rPr>
          <w:rFonts w:ascii="Consolas" w:eastAsia="Consolas" w:hAnsi="Consolas" w:cs="Consolas"/>
          <w:b/>
          <w:color w:val="00B050"/>
          <w:sz w:val="16"/>
          <w:szCs w:val="16"/>
        </w:rPr>
      </w:pP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t>4.1.2 Pharmacological Treatment to achieve rhythm control</w:t>
      </w:r>
    </w:p>
    <w:p w14:paraId="23728CBE" w14:textId="77777777" w:rsidR="00677B38" w:rsidRPr="00677B38" w:rsidRDefault="00677B38" w:rsidP="00677B38">
      <w:pPr>
        <w:spacing w:after="0" w:line="240" w:lineRule="auto"/>
        <w:ind w:left="360"/>
        <w:jc w:val="both"/>
        <w:rPr>
          <w:rFonts w:ascii="Consolas" w:eastAsia="Consolas" w:hAnsi="Consolas" w:cs="Consolas"/>
          <w:b/>
          <w:color w:val="00B050"/>
          <w:sz w:val="16"/>
          <w:szCs w:val="16"/>
        </w:rPr>
      </w:pP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t>4.1.2.1 Achieve Cardiac Rhythm Alteration</w:t>
      </w:r>
    </w:p>
    <w:p w14:paraId="7C8E10E3" w14:textId="77E5D433" w:rsidR="00677B38" w:rsidRPr="00677B38" w:rsidRDefault="00677B38" w:rsidP="001350EA">
      <w:pPr>
        <w:spacing w:after="0" w:line="240" w:lineRule="auto"/>
        <w:ind w:left="360"/>
        <w:jc w:val="both"/>
        <w:rPr>
          <w:rFonts w:ascii="Consolas" w:eastAsia="Consolas" w:hAnsi="Consolas" w:cs="Consolas"/>
          <w:b/>
          <w:color w:val="00B050"/>
          <w:sz w:val="16"/>
          <w:szCs w:val="16"/>
        </w:rPr>
      </w:pP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t xml:space="preserve">4.1.2.1.1 start </w:t>
      </w:r>
      <w:proofErr w:type="spellStart"/>
      <w:r w:rsidRPr="00677B38">
        <w:rPr>
          <w:rFonts w:ascii="Consolas" w:eastAsia="Consolas" w:hAnsi="Consolas" w:cs="Consolas"/>
          <w:b/>
          <w:color w:val="00B050"/>
          <w:sz w:val="16"/>
          <w:szCs w:val="16"/>
        </w:rPr>
        <w:t>Propafenone</w:t>
      </w:r>
      <w:proofErr w:type="spellEnd"/>
      <w:r w:rsidRPr="00677B38">
        <w:rPr>
          <w:rFonts w:ascii="Consolas" w:eastAsia="Consolas" w:hAnsi="Consolas" w:cs="Consolas"/>
          <w:b/>
          <w:color w:val="00B050"/>
          <w:sz w:val="16"/>
          <w:szCs w:val="16"/>
        </w:rPr>
        <w:t xml:space="preserve"> </w:t>
      </w:r>
    </w:p>
    <w:p w14:paraId="712AD9AF" w14:textId="77777777" w:rsidR="00677B38" w:rsidRPr="00677B38" w:rsidRDefault="00677B38" w:rsidP="00677B38">
      <w:pPr>
        <w:spacing w:after="0" w:line="240" w:lineRule="auto"/>
        <w:ind w:left="360"/>
        <w:jc w:val="both"/>
        <w:rPr>
          <w:rFonts w:ascii="Consolas" w:eastAsia="Consolas" w:hAnsi="Consolas" w:cs="Consolas"/>
          <w:b/>
          <w:color w:val="00B050"/>
          <w:sz w:val="16"/>
          <w:szCs w:val="16"/>
        </w:rPr>
      </w:pP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t>4.1.3 Prevention of Thrombotic Events</w:t>
      </w:r>
    </w:p>
    <w:p w14:paraId="13EE0D48" w14:textId="77777777" w:rsidR="00677B38" w:rsidRPr="00677B38" w:rsidRDefault="00677B38" w:rsidP="00677B38">
      <w:pPr>
        <w:spacing w:after="0" w:line="240" w:lineRule="auto"/>
        <w:ind w:left="360"/>
        <w:jc w:val="both"/>
        <w:rPr>
          <w:rFonts w:ascii="Consolas" w:eastAsia="Consolas" w:hAnsi="Consolas" w:cs="Consolas"/>
          <w:b/>
          <w:color w:val="00B050"/>
          <w:sz w:val="16"/>
          <w:szCs w:val="16"/>
        </w:rPr>
      </w:pP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t>4.1.3.1 Decreased Coagulation Factor Activity</w:t>
      </w:r>
    </w:p>
    <w:p w14:paraId="4732D63D" w14:textId="470A98EB" w:rsidR="00455EF3" w:rsidRDefault="00677B38" w:rsidP="00677B38">
      <w:pPr>
        <w:spacing w:after="0" w:line="240" w:lineRule="auto"/>
        <w:ind w:left="360"/>
        <w:jc w:val="both"/>
        <w:rPr>
          <w:rFonts w:ascii="Consolas" w:eastAsia="Consolas" w:hAnsi="Consolas" w:cs="Consolas"/>
          <w:b/>
          <w:color w:val="00B050"/>
          <w:sz w:val="16"/>
          <w:szCs w:val="16"/>
        </w:rPr>
      </w:pP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t xml:space="preserve">4.1.3.1.1 start </w:t>
      </w:r>
      <w:proofErr w:type="spellStart"/>
      <w:r w:rsidRPr="00677B38">
        <w:rPr>
          <w:rFonts w:ascii="Consolas" w:eastAsia="Consolas" w:hAnsi="Consolas" w:cs="Consolas"/>
          <w:b/>
          <w:color w:val="00B050"/>
          <w:sz w:val="16"/>
          <w:szCs w:val="16"/>
        </w:rPr>
        <w:t>Apixaban</w:t>
      </w:r>
      <w:proofErr w:type="spellEnd"/>
      <w:r w:rsidR="00455EF3">
        <w:rPr>
          <w:rFonts w:ascii="Consolas" w:eastAsia="Consolas" w:hAnsi="Consolas" w:cs="Consolas"/>
          <w:b/>
          <w:color w:val="00B050"/>
          <w:sz w:val="16"/>
          <w:szCs w:val="16"/>
        </w:rPr>
        <w:tab/>
      </w:r>
      <w:r w:rsidR="00455EF3">
        <w:rPr>
          <w:rFonts w:ascii="Consolas" w:eastAsia="Consolas" w:hAnsi="Consolas" w:cs="Consolas"/>
          <w:b/>
          <w:color w:val="00B050"/>
          <w:sz w:val="16"/>
          <w:szCs w:val="16"/>
        </w:rPr>
        <w:tab/>
        <w:t xml:space="preserve">   </w:t>
      </w:r>
    </w:p>
    <w:p w14:paraId="0451C49F" w14:textId="3BF3AB7F" w:rsidR="00455EF3" w:rsidRDefault="00455EF3" w:rsidP="00455EF3">
      <w:pPr>
        <w:spacing w:before="120"/>
        <w:ind w:left="360"/>
      </w:pPr>
      <w:r>
        <w:t xml:space="preserve">Figure </w:t>
      </w:r>
      <w:r w:rsidR="00203181">
        <w:t>2-6</w:t>
      </w:r>
      <w:r>
        <w:t xml:space="preserve">. A schematic representation of the </w:t>
      </w:r>
      <w:r w:rsidR="001350EA">
        <w:t xml:space="preserve">4 </w:t>
      </w:r>
      <w:r>
        <w:t xml:space="preserve">goal trees for the </w:t>
      </w:r>
      <w:r w:rsidR="001350EA">
        <w:t>4</w:t>
      </w:r>
      <w:r>
        <w:t xml:space="preserve"> CIGs. </w:t>
      </w:r>
    </w:p>
    <w:p w14:paraId="4FF0AECC" w14:textId="77777777" w:rsidR="00455EF3" w:rsidRDefault="00455EF3" w:rsidP="00455EF3">
      <w:pPr>
        <w:jc w:val="both"/>
      </w:pPr>
    </w:p>
    <w:p w14:paraId="5F6EBA4C" w14:textId="77777777" w:rsidR="00455EF3" w:rsidRDefault="00455EF3" w:rsidP="00455EF3">
      <w:pPr>
        <w:jc w:val="both"/>
      </w:pPr>
      <w:r>
        <w:t>From these, the final output of the goals sets and explanations are derived and presented to users.</w:t>
      </w:r>
    </w:p>
    <w:p w14:paraId="35EDEEEB" w14:textId="77777777" w:rsidR="00455EF3" w:rsidRDefault="00455EF3" w:rsidP="00455EF3">
      <w:pPr>
        <w:widowControl w:val="0"/>
        <w:spacing w:line="240" w:lineRule="auto"/>
      </w:pPr>
      <w:r>
        <w:t>The method reports to the user all of the goals for the patient and non-conflicting option sets that meet the goals along with automatically-generated explanations generated from the CIG representation that includes quotes from the CPGs and automatically-generated explanations on the strategy of mitigation and how it has been applied for the case.</w:t>
      </w:r>
    </w:p>
    <w:p w14:paraId="31070F3F" w14:textId="5745A79D" w:rsidR="00455EF3" w:rsidRDefault="00455EF3" w:rsidP="001350EA">
      <w:pPr>
        <w:jc w:val="both"/>
      </w:pPr>
      <w:r>
        <w:t xml:space="preserve">Each option-set includes a set of options from the different goal trees of the patient – the ones involved in mitigating the conflicting goals. An option-set is a subtree of the goal tree where the siblings, if any, represent a conjunction of sub-goals. The nodes in the full goal tree, or in the option-pathway are represented as a Goal FHIR object, that start in the root node, with children that are also Goal FHIR objects with children, all the way down to the leaf-node. Note that the property "Proposed action" – contains the future status of the goal as proposed by the Controller during mitigation. </w:t>
      </w:r>
    </w:p>
    <w:p w14:paraId="76E0B601" w14:textId="3F5474C2" w:rsidR="00455EF3" w:rsidRDefault="00455EF3" w:rsidP="00455EF3">
      <w:pPr>
        <w:spacing w:after="120"/>
        <w:jc w:val="both"/>
      </w:pPr>
      <w:r>
        <w:lastRenderedPageBreak/>
        <w:t>Figure 1-</w:t>
      </w:r>
      <w:r w:rsidR="00203181">
        <w:t>7</w:t>
      </w:r>
      <w:r>
        <w:t xml:space="preserve"> provides a schematic representation of Option-set with one pathway for each CIG. Each pathway has 3 nodes from root to leaf. Each line below corresponds to a node in the pathway. The indentation reflects a child-parent relationship.</w:t>
      </w:r>
    </w:p>
    <w:p w14:paraId="69CD3B3F" w14:textId="77777777" w:rsidR="00455EF3" w:rsidRDefault="00455EF3" w:rsidP="00455EF3">
      <w:pPr>
        <w:ind w:left="360"/>
        <w:jc w:val="both"/>
        <w:rPr>
          <w:rFonts w:ascii="Consolas" w:eastAsia="Consolas" w:hAnsi="Consolas" w:cs="Consolas"/>
          <w:b/>
          <w:color w:val="4F81BD"/>
          <w:sz w:val="16"/>
          <w:szCs w:val="16"/>
        </w:rPr>
      </w:pPr>
      <w:r>
        <w:rPr>
          <w:rFonts w:ascii="Consolas" w:eastAsia="Consolas" w:hAnsi="Consolas" w:cs="Consolas"/>
          <w:b/>
          <w:color w:val="4F81BD"/>
          <w:sz w:val="16"/>
          <w:szCs w:val="16"/>
        </w:rPr>
        <w:t>Option-set 3 Replace Aspirin with Clopidogrel and stop Omeprazole; proposed</w:t>
      </w:r>
    </w:p>
    <w:p w14:paraId="0568EADF" w14:textId="77777777" w:rsidR="001350EA" w:rsidRPr="00677B38" w:rsidRDefault="001350EA" w:rsidP="001350EA">
      <w:pPr>
        <w:spacing w:after="0" w:line="240" w:lineRule="auto"/>
        <w:ind w:left="360"/>
        <w:jc w:val="both"/>
        <w:rPr>
          <w:rFonts w:ascii="Consolas" w:eastAsia="Consolas" w:hAnsi="Consolas" w:cs="Consolas"/>
          <w:b/>
          <w:color w:val="00B050"/>
          <w:sz w:val="16"/>
          <w:szCs w:val="16"/>
        </w:rPr>
      </w:pPr>
      <w:r w:rsidRPr="00677B38">
        <w:rPr>
          <w:rFonts w:ascii="Consolas" w:eastAsia="Consolas" w:hAnsi="Consolas" w:cs="Consolas"/>
          <w:b/>
          <w:color w:val="00B050"/>
          <w:sz w:val="16"/>
          <w:szCs w:val="16"/>
        </w:rPr>
        <w:t>1 Management of Chronic Kidney Disease</w:t>
      </w:r>
    </w:p>
    <w:p w14:paraId="25071F5E" w14:textId="77777777" w:rsidR="001350EA" w:rsidRPr="00677B38" w:rsidRDefault="001350EA" w:rsidP="001350EA">
      <w:pPr>
        <w:spacing w:after="0" w:line="240" w:lineRule="auto"/>
        <w:ind w:left="360"/>
        <w:jc w:val="both"/>
        <w:rPr>
          <w:rFonts w:ascii="Consolas" w:eastAsia="Consolas" w:hAnsi="Consolas" w:cs="Consolas"/>
          <w:b/>
          <w:color w:val="00B050"/>
          <w:sz w:val="16"/>
          <w:szCs w:val="16"/>
        </w:rPr>
      </w:pPr>
      <w:r w:rsidRPr="00677B38">
        <w:rPr>
          <w:rFonts w:ascii="Consolas" w:eastAsia="Consolas" w:hAnsi="Consolas" w:cs="Consolas"/>
          <w:b/>
          <w:color w:val="00B050"/>
          <w:sz w:val="16"/>
          <w:szCs w:val="16"/>
        </w:rPr>
        <w:tab/>
        <w:t>1.1 Treatment of Conditions due to Chronic Kidney disease</w:t>
      </w:r>
    </w:p>
    <w:p w14:paraId="1D4B0F06" w14:textId="77777777" w:rsidR="001350EA" w:rsidRPr="00677B38" w:rsidRDefault="001350EA" w:rsidP="001350EA">
      <w:pPr>
        <w:spacing w:after="0" w:line="240" w:lineRule="auto"/>
        <w:ind w:left="360"/>
        <w:jc w:val="both"/>
        <w:rPr>
          <w:rFonts w:ascii="Consolas" w:eastAsia="Consolas" w:hAnsi="Consolas" w:cs="Consolas"/>
          <w:b/>
          <w:color w:val="00B050"/>
          <w:sz w:val="16"/>
          <w:szCs w:val="16"/>
        </w:rPr>
      </w:pP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t>1.1.1 Treatment of Anemia due to Chronic Kidney Disease</w:t>
      </w:r>
    </w:p>
    <w:p w14:paraId="638C23A8" w14:textId="77777777" w:rsidR="001350EA" w:rsidRPr="00677B38" w:rsidRDefault="001350EA" w:rsidP="001350EA">
      <w:pPr>
        <w:spacing w:after="0" w:line="240" w:lineRule="auto"/>
        <w:ind w:left="360"/>
        <w:jc w:val="both"/>
        <w:rPr>
          <w:rFonts w:ascii="Consolas" w:eastAsia="Consolas" w:hAnsi="Consolas" w:cs="Consolas"/>
          <w:b/>
          <w:color w:val="00B050"/>
          <w:sz w:val="16"/>
          <w:szCs w:val="16"/>
        </w:rPr>
      </w:pP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t>1.1.1.1 Increased Erythroid Cell Production</w:t>
      </w:r>
    </w:p>
    <w:p w14:paraId="7990E6D8" w14:textId="77777777" w:rsidR="001350EA" w:rsidRDefault="001350EA" w:rsidP="001350EA">
      <w:pPr>
        <w:spacing w:after="0" w:line="240" w:lineRule="auto"/>
        <w:ind w:left="360"/>
        <w:jc w:val="both"/>
        <w:rPr>
          <w:rFonts w:ascii="Consolas" w:eastAsia="Consolas" w:hAnsi="Consolas" w:cs="Consolas"/>
          <w:b/>
          <w:color w:val="00B050"/>
          <w:sz w:val="16"/>
          <w:szCs w:val="16"/>
        </w:rPr>
      </w:pP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t xml:space="preserve">1.1.1.1.1 </w:t>
      </w:r>
      <w:proofErr w:type="spellStart"/>
      <w:r>
        <w:rPr>
          <w:rFonts w:ascii="Consolas" w:eastAsia="Consolas" w:hAnsi="Consolas" w:cs="Consolas"/>
          <w:b/>
          <w:color w:val="00B050"/>
          <w:sz w:val="16"/>
          <w:szCs w:val="16"/>
        </w:rPr>
        <w:t>Proposed_action</w:t>
      </w:r>
      <w:proofErr w:type="spellEnd"/>
      <w:r>
        <w:rPr>
          <w:rFonts w:ascii="Consolas" w:eastAsia="Consolas" w:hAnsi="Consolas" w:cs="Consolas"/>
          <w:b/>
          <w:color w:val="00B050"/>
          <w:sz w:val="16"/>
          <w:szCs w:val="16"/>
        </w:rPr>
        <w:t xml:space="preserve">: Keep - </w:t>
      </w:r>
      <w:r w:rsidRPr="00677B38">
        <w:rPr>
          <w:rFonts w:ascii="Consolas" w:eastAsia="Consolas" w:hAnsi="Consolas" w:cs="Consolas"/>
          <w:b/>
          <w:color w:val="00B050"/>
          <w:sz w:val="16"/>
          <w:szCs w:val="16"/>
        </w:rPr>
        <w:t xml:space="preserve">Start Erythropoiesis stimulating agent </w:t>
      </w:r>
    </w:p>
    <w:p w14:paraId="1240D301" w14:textId="3D61D1A5" w:rsidR="001350EA" w:rsidRPr="00677B38" w:rsidRDefault="001350EA" w:rsidP="001350EA">
      <w:pPr>
        <w:spacing w:after="0" w:line="240" w:lineRule="auto"/>
        <w:ind w:left="4680" w:firstLine="360"/>
        <w:jc w:val="both"/>
        <w:rPr>
          <w:rFonts w:ascii="Consolas" w:eastAsia="Consolas" w:hAnsi="Consolas" w:cs="Consolas"/>
          <w:b/>
          <w:color w:val="00B050"/>
          <w:sz w:val="16"/>
          <w:szCs w:val="16"/>
        </w:rPr>
      </w:pPr>
      <w:r>
        <w:rPr>
          <w:rFonts w:ascii="Consolas" w:eastAsia="Consolas" w:hAnsi="Consolas" w:cs="Consolas"/>
          <w:b/>
          <w:color w:val="00B050"/>
          <w:sz w:val="16"/>
          <w:szCs w:val="16"/>
        </w:rPr>
        <w:t xml:space="preserve">  </w:t>
      </w:r>
      <w:r w:rsidRPr="00677B38">
        <w:rPr>
          <w:rFonts w:ascii="Consolas" w:eastAsia="Consolas" w:hAnsi="Consolas" w:cs="Consolas"/>
          <w:b/>
          <w:color w:val="00B050"/>
          <w:sz w:val="16"/>
          <w:szCs w:val="16"/>
        </w:rPr>
        <w:t>(</w:t>
      </w:r>
      <w:r>
        <w:rPr>
          <w:rFonts w:ascii="Consolas" w:eastAsia="Consolas" w:hAnsi="Consolas" w:cs="Consolas"/>
          <w:b/>
          <w:color w:val="00B050"/>
          <w:sz w:val="16"/>
          <w:szCs w:val="16"/>
        </w:rPr>
        <w:t>evidence from guideline</w:t>
      </w:r>
      <w:r w:rsidRPr="00677B38">
        <w:rPr>
          <w:rFonts w:ascii="Consolas" w:eastAsia="Consolas" w:hAnsi="Consolas" w:cs="Consolas"/>
          <w:b/>
          <w:color w:val="00B050"/>
          <w:sz w:val="16"/>
          <w:szCs w:val="16"/>
        </w:rPr>
        <w:t>)</w:t>
      </w:r>
    </w:p>
    <w:p w14:paraId="5BEB8136" w14:textId="77777777" w:rsidR="001350EA" w:rsidRPr="00677B38" w:rsidRDefault="001350EA" w:rsidP="001350EA">
      <w:pPr>
        <w:spacing w:after="0" w:line="240" w:lineRule="auto"/>
        <w:ind w:left="360"/>
        <w:jc w:val="both"/>
        <w:rPr>
          <w:rFonts w:ascii="Consolas" w:eastAsia="Consolas" w:hAnsi="Consolas" w:cs="Consolas"/>
          <w:b/>
          <w:color w:val="00B050"/>
          <w:sz w:val="16"/>
          <w:szCs w:val="16"/>
        </w:rPr>
      </w:pPr>
    </w:p>
    <w:p w14:paraId="74C8E921" w14:textId="77777777" w:rsidR="001350EA" w:rsidRPr="00677B38" w:rsidRDefault="001350EA" w:rsidP="001350EA">
      <w:pPr>
        <w:spacing w:after="0" w:line="240" w:lineRule="auto"/>
        <w:ind w:left="360"/>
        <w:jc w:val="both"/>
        <w:rPr>
          <w:rFonts w:ascii="Consolas" w:eastAsia="Consolas" w:hAnsi="Consolas" w:cs="Consolas"/>
          <w:b/>
          <w:color w:val="00B050"/>
          <w:sz w:val="16"/>
          <w:szCs w:val="16"/>
        </w:rPr>
      </w:pPr>
      <w:r w:rsidRPr="00677B38">
        <w:rPr>
          <w:rFonts w:ascii="Consolas" w:eastAsia="Consolas" w:hAnsi="Consolas" w:cs="Consolas"/>
          <w:b/>
          <w:color w:val="00B050"/>
          <w:sz w:val="16"/>
          <w:szCs w:val="16"/>
        </w:rPr>
        <w:t>2 Management of Hypertension</w:t>
      </w:r>
    </w:p>
    <w:p w14:paraId="5AA48222" w14:textId="77777777" w:rsidR="001350EA" w:rsidRPr="00677B38" w:rsidRDefault="001350EA" w:rsidP="001350EA">
      <w:pPr>
        <w:spacing w:after="0" w:line="240" w:lineRule="auto"/>
        <w:ind w:left="360"/>
        <w:jc w:val="both"/>
        <w:rPr>
          <w:rFonts w:ascii="Consolas" w:eastAsia="Consolas" w:hAnsi="Consolas" w:cs="Consolas"/>
          <w:b/>
          <w:color w:val="00B050"/>
          <w:sz w:val="16"/>
          <w:szCs w:val="16"/>
        </w:rPr>
      </w:pPr>
      <w:r w:rsidRPr="00677B38">
        <w:rPr>
          <w:rFonts w:ascii="Consolas" w:eastAsia="Consolas" w:hAnsi="Consolas" w:cs="Consolas"/>
          <w:b/>
          <w:color w:val="00B050"/>
          <w:sz w:val="16"/>
          <w:szCs w:val="16"/>
        </w:rPr>
        <w:tab/>
        <w:t>2.1 Pharmacological Treatment of Hypertension</w:t>
      </w:r>
    </w:p>
    <w:p w14:paraId="742148F6" w14:textId="77777777" w:rsidR="001350EA" w:rsidRPr="00677B38" w:rsidRDefault="001350EA" w:rsidP="001350EA">
      <w:pPr>
        <w:spacing w:after="0" w:line="240" w:lineRule="auto"/>
        <w:ind w:left="360"/>
        <w:jc w:val="both"/>
        <w:rPr>
          <w:rFonts w:ascii="Consolas" w:eastAsia="Consolas" w:hAnsi="Consolas" w:cs="Consolas"/>
          <w:b/>
          <w:color w:val="00B050"/>
          <w:sz w:val="16"/>
          <w:szCs w:val="16"/>
        </w:rPr>
      </w:pP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t>2.1.1 Decreased Blood Pressure</w:t>
      </w:r>
    </w:p>
    <w:p w14:paraId="3BF8F3D0" w14:textId="246C7119" w:rsidR="001350EA" w:rsidRPr="00677B38" w:rsidRDefault="001350EA" w:rsidP="001350EA">
      <w:pPr>
        <w:spacing w:after="0" w:line="240" w:lineRule="auto"/>
        <w:ind w:left="360"/>
        <w:jc w:val="both"/>
        <w:rPr>
          <w:rFonts w:ascii="Consolas" w:eastAsia="Consolas" w:hAnsi="Consolas" w:cs="Consolas"/>
          <w:b/>
          <w:color w:val="00B050"/>
          <w:sz w:val="16"/>
          <w:szCs w:val="16"/>
        </w:rPr>
      </w:pP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t xml:space="preserve">2.1.1.1 </w:t>
      </w:r>
      <w:proofErr w:type="spellStart"/>
      <w:r>
        <w:rPr>
          <w:rFonts w:ascii="Consolas" w:eastAsia="Consolas" w:hAnsi="Consolas" w:cs="Consolas"/>
          <w:b/>
          <w:color w:val="00B050"/>
          <w:sz w:val="16"/>
          <w:szCs w:val="16"/>
        </w:rPr>
        <w:t>Proposed_action</w:t>
      </w:r>
      <w:proofErr w:type="spellEnd"/>
      <w:r>
        <w:rPr>
          <w:rFonts w:ascii="Consolas" w:eastAsia="Consolas" w:hAnsi="Consolas" w:cs="Consolas"/>
          <w:b/>
          <w:color w:val="00B050"/>
          <w:sz w:val="16"/>
          <w:szCs w:val="16"/>
        </w:rPr>
        <w:t xml:space="preserve">: Keep - </w:t>
      </w:r>
      <w:r w:rsidRPr="00677B38">
        <w:rPr>
          <w:rFonts w:ascii="Consolas" w:eastAsia="Consolas" w:hAnsi="Consolas" w:cs="Consolas"/>
          <w:b/>
          <w:color w:val="00B050"/>
          <w:sz w:val="16"/>
          <w:szCs w:val="16"/>
        </w:rPr>
        <w:t>Start Ace Inhibitor (</w:t>
      </w:r>
      <w:r>
        <w:rPr>
          <w:rFonts w:ascii="Consolas" w:eastAsia="Consolas" w:hAnsi="Consolas" w:cs="Consolas"/>
          <w:b/>
          <w:color w:val="00B050"/>
          <w:sz w:val="16"/>
          <w:szCs w:val="16"/>
        </w:rPr>
        <w:t>evidence from guideline</w:t>
      </w:r>
      <w:r w:rsidRPr="00677B38">
        <w:rPr>
          <w:rFonts w:ascii="Consolas" w:eastAsia="Consolas" w:hAnsi="Consolas" w:cs="Consolas"/>
          <w:b/>
          <w:color w:val="00B050"/>
          <w:sz w:val="16"/>
          <w:szCs w:val="16"/>
        </w:rPr>
        <w:t>)</w:t>
      </w:r>
    </w:p>
    <w:p w14:paraId="303A6E2A" w14:textId="0D6A45A8" w:rsidR="001350EA" w:rsidRPr="00677B38" w:rsidRDefault="001350EA" w:rsidP="001350EA">
      <w:pPr>
        <w:spacing w:after="0" w:line="240" w:lineRule="auto"/>
        <w:ind w:left="360"/>
        <w:jc w:val="both"/>
        <w:rPr>
          <w:rFonts w:ascii="Consolas" w:eastAsia="Consolas" w:hAnsi="Consolas" w:cs="Consolas"/>
          <w:b/>
          <w:color w:val="00B050"/>
          <w:sz w:val="16"/>
          <w:szCs w:val="16"/>
        </w:rPr>
      </w:pP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t xml:space="preserve">2.1.1.2 </w:t>
      </w:r>
      <w:proofErr w:type="spellStart"/>
      <w:r>
        <w:rPr>
          <w:rFonts w:ascii="Consolas" w:eastAsia="Consolas" w:hAnsi="Consolas" w:cs="Consolas"/>
          <w:b/>
          <w:color w:val="00B050"/>
          <w:sz w:val="16"/>
          <w:szCs w:val="16"/>
        </w:rPr>
        <w:t>Proposed_action</w:t>
      </w:r>
      <w:proofErr w:type="spellEnd"/>
      <w:r>
        <w:rPr>
          <w:rFonts w:ascii="Consolas" w:eastAsia="Consolas" w:hAnsi="Consolas" w:cs="Consolas"/>
          <w:b/>
          <w:color w:val="00B050"/>
          <w:sz w:val="16"/>
          <w:szCs w:val="16"/>
        </w:rPr>
        <w:t xml:space="preserve">: Keep - </w:t>
      </w:r>
      <w:r w:rsidRPr="00677B38">
        <w:rPr>
          <w:rFonts w:ascii="Consolas" w:eastAsia="Consolas" w:hAnsi="Consolas" w:cs="Consolas"/>
          <w:b/>
          <w:color w:val="00B050"/>
          <w:sz w:val="16"/>
          <w:szCs w:val="16"/>
        </w:rPr>
        <w:t>Start Calcium Channel Blocker (</w:t>
      </w:r>
      <w:r>
        <w:rPr>
          <w:rFonts w:ascii="Consolas" w:eastAsia="Consolas" w:hAnsi="Consolas" w:cs="Consolas"/>
          <w:b/>
          <w:color w:val="00B050"/>
          <w:sz w:val="16"/>
          <w:szCs w:val="16"/>
        </w:rPr>
        <w:t>evidence from guideline</w:t>
      </w:r>
      <w:r w:rsidRPr="00677B38">
        <w:rPr>
          <w:rFonts w:ascii="Consolas" w:eastAsia="Consolas" w:hAnsi="Consolas" w:cs="Consolas"/>
          <w:b/>
          <w:color w:val="00B050"/>
          <w:sz w:val="16"/>
          <w:szCs w:val="16"/>
        </w:rPr>
        <w:t>)</w:t>
      </w: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t xml:space="preserve">2.1.1.3 </w:t>
      </w:r>
      <w:proofErr w:type="spellStart"/>
      <w:r>
        <w:rPr>
          <w:rFonts w:ascii="Consolas" w:eastAsia="Consolas" w:hAnsi="Consolas" w:cs="Consolas"/>
          <w:b/>
          <w:color w:val="00B050"/>
          <w:sz w:val="16"/>
          <w:szCs w:val="16"/>
        </w:rPr>
        <w:t>Proposed_action</w:t>
      </w:r>
      <w:proofErr w:type="spellEnd"/>
      <w:r>
        <w:rPr>
          <w:rFonts w:ascii="Consolas" w:eastAsia="Consolas" w:hAnsi="Consolas" w:cs="Consolas"/>
          <w:b/>
          <w:color w:val="00B050"/>
          <w:sz w:val="16"/>
          <w:szCs w:val="16"/>
        </w:rPr>
        <w:t xml:space="preserve">: Keep - </w:t>
      </w:r>
      <w:r w:rsidRPr="00677B38">
        <w:rPr>
          <w:rFonts w:ascii="Consolas" w:eastAsia="Consolas" w:hAnsi="Consolas" w:cs="Consolas"/>
          <w:b/>
          <w:color w:val="00B050"/>
          <w:sz w:val="16"/>
          <w:szCs w:val="16"/>
        </w:rPr>
        <w:t>Start Thiazide Diuretic (</w:t>
      </w:r>
      <w:r>
        <w:rPr>
          <w:rFonts w:ascii="Consolas" w:eastAsia="Consolas" w:hAnsi="Consolas" w:cs="Consolas"/>
          <w:b/>
          <w:color w:val="00B050"/>
          <w:sz w:val="16"/>
          <w:szCs w:val="16"/>
        </w:rPr>
        <w:t>evidence from guideline</w:t>
      </w:r>
      <w:r w:rsidRPr="00677B38">
        <w:rPr>
          <w:rFonts w:ascii="Consolas" w:eastAsia="Consolas" w:hAnsi="Consolas" w:cs="Consolas"/>
          <w:b/>
          <w:color w:val="00B050"/>
          <w:sz w:val="16"/>
          <w:szCs w:val="16"/>
        </w:rPr>
        <w:t>)</w:t>
      </w:r>
    </w:p>
    <w:p w14:paraId="4CA0FB2D" w14:textId="77777777" w:rsidR="001350EA" w:rsidRPr="00677B38" w:rsidRDefault="001350EA" w:rsidP="001350EA">
      <w:pPr>
        <w:spacing w:after="0" w:line="240" w:lineRule="auto"/>
        <w:ind w:left="360"/>
        <w:jc w:val="both"/>
        <w:rPr>
          <w:rFonts w:ascii="Consolas" w:eastAsia="Consolas" w:hAnsi="Consolas" w:cs="Consolas"/>
          <w:b/>
          <w:color w:val="00B050"/>
          <w:sz w:val="16"/>
          <w:szCs w:val="16"/>
        </w:rPr>
      </w:pPr>
    </w:p>
    <w:p w14:paraId="56D0D6D8" w14:textId="77777777" w:rsidR="001350EA" w:rsidRPr="00677B38" w:rsidRDefault="001350EA" w:rsidP="001350EA">
      <w:pPr>
        <w:spacing w:after="0" w:line="240" w:lineRule="auto"/>
        <w:ind w:left="360"/>
        <w:jc w:val="both"/>
        <w:rPr>
          <w:rFonts w:ascii="Consolas" w:eastAsia="Consolas" w:hAnsi="Consolas" w:cs="Consolas"/>
          <w:b/>
          <w:color w:val="00B050"/>
          <w:sz w:val="16"/>
          <w:szCs w:val="16"/>
        </w:rPr>
      </w:pPr>
      <w:r w:rsidRPr="00677B38">
        <w:rPr>
          <w:rFonts w:ascii="Consolas" w:eastAsia="Consolas" w:hAnsi="Consolas" w:cs="Consolas"/>
          <w:b/>
          <w:color w:val="00B050"/>
          <w:sz w:val="16"/>
          <w:szCs w:val="16"/>
        </w:rPr>
        <w:t>3 Diagnosis and management of Cardiovascular disease</w:t>
      </w:r>
    </w:p>
    <w:p w14:paraId="24CF1315" w14:textId="77777777" w:rsidR="001350EA" w:rsidRPr="00677B38" w:rsidRDefault="001350EA" w:rsidP="001350EA">
      <w:pPr>
        <w:spacing w:after="0" w:line="240" w:lineRule="auto"/>
        <w:ind w:left="360"/>
        <w:jc w:val="both"/>
        <w:rPr>
          <w:rFonts w:ascii="Consolas" w:eastAsia="Consolas" w:hAnsi="Consolas" w:cs="Consolas"/>
          <w:b/>
          <w:color w:val="00B050"/>
          <w:sz w:val="16"/>
          <w:szCs w:val="16"/>
        </w:rPr>
      </w:pPr>
      <w:r w:rsidRPr="00677B38">
        <w:rPr>
          <w:rFonts w:ascii="Consolas" w:eastAsia="Consolas" w:hAnsi="Consolas" w:cs="Consolas"/>
          <w:b/>
          <w:color w:val="00B050"/>
          <w:sz w:val="16"/>
          <w:szCs w:val="16"/>
        </w:rPr>
        <w:tab/>
        <w:t>3.1 Primary prevention of Cardiovascular disease</w:t>
      </w:r>
    </w:p>
    <w:p w14:paraId="371BD4B6" w14:textId="77777777" w:rsidR="001350EA" w:rsidRPr="00677B38" w:rsidRDefault="001350EA" w:rsidP="001350EA">
      <w:pPr>
        <w:spacing w:after="0" w:line="240" w:lineRule="auto"/>
        <w:ind w:left="360"/>
        <w:jc w:val="both"/>
        <w:rPr>
          <w:rFonts w:ascii="Consolas" w:eastAsia="Consolas" w:hAnsi="Consolas" w:cs="Consolas"/>
          <w:b/>
          <w:color w:val="00B050"/>
          <w:sz w:val="16"/>
          <w:szCs w:val="16"/>
        </w:rPr>
      </w:pP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t xml:space="preserve">3.1.1 Pharmacological primary prevention of </w:t>
      </w:r>
      <w:r>
        <w:rPr>
          <w:rFonts w:ascii="Consolas" w:eastAsia="Consolas" w:hAnsi="Consolas" w:cs="Consolas"/>
          <w:b/>
          <w:color w:val="00B050"/>
          <w:sz w:val="16"/>
          <w:szCs w:val="16"/>
        </w:rPr>
        <w:t>C</w:t>
      </w:r>
      <w:r w:rsidRPr="00677B38">
        <w:rPr>
          <w:rFonts w:ascii="Consolas" w:eastAsia="Consolas" w:hAnsi="Consolas" w:cs="Consolas"/>
          <w:b/>
          <w:color w:val="00B050"/>
          <w:sz w:val="16"/>
          <w:szCs w:val="16"/>
        </w:rPr>
        <w:t>ardiovascular disease</w:t>
      </w:r>
    </w:p>
    <w:p w14:paraId="41BC19EB" w14:textId="77777777" w:rsidR="001350EA" w:rsidRPr="00677B38" w:rsidRDefault="001350EA" w:rsidP="001350EA">
      <w:pPr>
        <w:spacing w:after="0" w:line="240" w:lineRule="auto"/>
        <w:ind w:left="360"/>
        <w:jc w:val="both"/>
        <w:rPr>
          <w:rFonts w:ascii="Consolas" w:eastAsia="Consolas" w:hAnsi="Consolas" w:cs="Consolas"/>
          <w:b/>
          <w:color w:val="00B050"/>
          <w:sz w:val="16"/>
          <w:szCs w:val="16"/>
        </w:rPr>
      </w:pP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t>3.1.1.1 Low risk primary prevention of Car</w:t>
      </w:r>
      <w:r>
        <w:rPr>
          <w:rFonts w:ascii="Consolas" w:eastAsia="Consolas" w:hAnsi="Consolas" w:cs="Consolas"/>
          <w:b/>
          <w:color w:val="00B050"/>
          <w:sz w:val="16"/>
          <w:szCs w:val="16"/>
        </w:rPr>
        <w:t>d</w:t>
      </w:r>
      <w:r w:rsidRPr="00677B38">
        <w:rPr>
          <w:rFonts w:ascii="Consolas" w:eastAsia="Consolas" w:hAnsi="Consolas" w:cs="Consolas"/>
          <w:b/>
          <w:color w:val="00B050"/>
          <w:sz w:val="16"/>
          <w:szCs w:val="16"/>
        </w:rPr>
        <w:t>iovascular disease</w:t>
      </w:r>
    </w:p>
    <w:p w14:paraId="683B1101" w14:textId="77777777" w:rsidR="001350EA" w:rsidRPr="00677B38" w:rsidRDefault="001350EA" w:rsidP="001350EA">
      <w:pPr>
        <w:spacing w:after="0" w:line="240" w:lineRule="auto"/>
        <w:ind w:left="360"/>
        <w:jc w:val="both"/>
        <w:rPr>
          <w:rFonts w:ascii="Consolas" w:eastAsia="Consolas" w:hAnsi="Consolas" w:cs="Consolas"/>
          <w:b/>
          <w:color w:val="00B050"/>
          <w:sz w:val="16"/>
          <w:szCs w:val="16"/>
        </w:rPr>
      </w:pP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t>3.1.1.1.1 Decreased Platelet Aggregation</w:t>
      </w:r>
    </w:p>
    <w:p w14:paraId="417E11E4" w14:textId="3561E0B7" w:rsidR="001350EA" w:rsidRDefault="001350EA" w:rsidP="001350EA">
      <w:pPr>
        <w:spacing w:after="0" w:line="240" w:lineRule="auto"/>
        <w:ind w:left="360"/>
        <w:jc w:val="both"/>
        <w:rPr>
          <w:rFonts w:ascii="Consolas" w:eastAsia="Consolas" w:hAnsi="Consolas" w:cs="Consolas"/>
          <w:b/>
          <w:color w:val="00B050"/>
          <w:sz w:val="16"/>
          <w:szCs w:val="16"/>
        </w:rPr>
      </w:pP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t xml:space="preserve">3.1.1.1.1.1 </w:t>
      </w:r>
      <w:proofErr w:type="spellStart"/>
      <w:r>
        <w:rPr>
          <w:rFonts w:ascii="Consolas" w:eastAsia="Consolas" w:hAnsi="Consolas" w:cs="Consolas"/>
          <w:b/>
          <w:color w:val="00B050"/>
          <w:sz w:val="16"/>
          <w:szCs w:val="16"/>
        </w:rPr>
        <w:t>Proposed_action</w:t>
      </w:r>
      <w:proofErr w:type="spellEnd"/>
      <w:r>
        <w:rPr>
          <w:rFonts w:ascii="Consolas" w:eastAsia="Consolas" w:hAnsi="Consolas" w:cs="Consolas"/>
          <w:b/>
          <w:color w:val="00B050"/>
          <w:sz w:val="16"/>
          <w:szCs w:val="16"/>
        </w:rPr>
        <w:t>: Cancel</w:t>
      </w:r>
      <w:r w:rsidR="007E2625">
        <w:rPr>
          <w:rFonts w:ascii="Consolas" w:eastAsia="Consolas" w:hAnsi="Consolas" w:cs="Consolas"/>
          <w:b/>
          <w:color w:val="00B050"/>
          <w:sz w:val="16"/>
          <w:szCs w:val="16"/>
        </w:rPr>
        <w:t xml:space="preserve"> -</w:t>
      </w:r>
      <w:r>
        <w:rPr>
          <w:rFonts w:ascii="Consolas" w:eastAsia="Consolas" w:hAnsi="Consolas" w:cs="Consolas"/>
          <w:b/>
          <w:color w:val="00B050"/>
          <w:sz w:val="16"/>
          <w:szCs w:val="16"/>
        </w:rPr>
        <w:t xml:space="preserve"> </w:t>
      </w:r>
      <w:r w:rsidRPr="00677B38">
        <w:rPr>
          <w:rFonts w:ascii="Consolas" w:eastAsia="Consolas" w:hAnsi="Consolas" w:cs="Consolas"/>
          <w:b/>
          <w:color w:val="00B050"/>
          <w:sz w:val="16"/>
          <w:szCs w:val="16"/>
        </w:rPr>
        <w:t xml:space="preserve">Start low dose Aspirin </w:t>
      </w:r>
    </w:p>
    <w:p w14:paraId="3D083BE4" w14:textId="63230234" w:rsidR="001350EA" w:rsidRPr="00677B38" w:rsidRDefault="001350EA" w:rsidP="001350EA">
      <w:pPr>
        <w:spacing w:after="0" w:line="240" w:lineRule="auto"/>
        <w:ind w:left="3960" w:firstLine="360"/>
        <w:jc w:val="both"/>
        <w:rPr>
          <w:rFonts w:ascii="Consolas" w:eastAsia="Consolas" w:hAnsi="Consolas" w:cs="Consolas"/>
          <w:b/>
          <w:color w:val="00B050"/>
          <w:sz w:val="16"/>
          <w:szCs w:val="16"/>
        </w:rPr>
      </w:pPr>
      <w:r>
        <w:rPr>
          <w:rFonts w:ascii="Consolas" w:eastAsia="Consolas" w:hAnsi="Consolas" w:cs="Consolas"/>
          <w:b/>
          <w:color w:val="00B050"/>
          <w:sz w:val="16"/>
          <w:szCs w:val="16"/>
        </w:rPr>
        <w:t xml:space="preserve">                     </w:t>
      </w:r>
      <w:r w:rsidRPr="00677B38">
        <w:rPr>
          <w:rFonts w:ascii="Consolas" w:eastAsia="Consolas" w:hAnsi="Consolas" w:cs="Consolas"/>
          <w:b/>
          <w:color w:val="00B050"/>
          <w:sz w:val="16"/>
          <w:szCs w:val="16"/>
        </w:rPr>
        <w:t>(</w:t>
      </w:r>
      <w:r>
        <w:rPr>
          <w:rFonts w:ascii="Consolas" w:eastAsia="Consolas" w:hAnsi="Consolas" w:cs="Consolas"/>
          <w:b/>
          <w:color w:val="00B050"/>
          <w:sz w:val="16"/>
          <w:szCs w:val="16"/>
        </w:rPr>
        <w:t>auto-generated</w:t>
      </w:r>
      <w:r w:rsidRPr="00677B38">
        <w:rPr>
          <w:rFonts w:ascii="Consolas" w:eastAsia="Consolas" w:hAnsi="Consolas" w:cs="Consolas"/>
          <w:b/>
          <w:color w:val="00B050"/>
          <w:sz w:val="16"/>
          <w:szCs w:val="16"/>
        </w:rPr>
        <w:t>)</w:t>
      </w:r>
    </w:p>
    <w:p w14:paraId="7FEE5C36" w14:textId="77777777" w:rsidR="001350EA" w:rsidRPr="00677B38" w:rsidRDefault="001350EA" w:rsidP="001350EA">
      <w:pPr>
        <w:spacing w:after="0" w:line="240" w:lineRule="auto"/>
        <w:ind w:left="360"/>
        <w:jc w:val="both"/>
        <w:rPr>
          <w:rFonts w:ascii="Consolas" w:eastAsia="Consolas" w:hAnsi="Consolas" w:cs="Consolas"/>
          <w:b/>
          <w:color w:val="00B050"/>
          <w:sz w:val="16"/>
          <w:szCs w:val="16"/>
        </w:rPr>
      </w:pPr>
      <w:r w:rsidRPr="00677B38">
        <w:rPr>
          <w:rFonts w:ascii="Consolas" w:eastAsia="Consolas" w:hAnsi="Consolas" w:cs="Consolas"/>
          <w:b/>
          <w:color w:val="00B050"/>
          <w:sz w:val="16"/>
          <w:szCs w:val="16"/>
        </w:rPr>
        <w:tab/>
        <w:t>3.2 Secondary prevention of Cardiovascular disease</w:t>
      </w:r>
    </w:p>
    <w:p w14:paraId="76548145" w14:textId="77777777" w:rsidR="001350EA" w:rsidRPr="00677B38" w:rsidRDefault="001350EA" w:rsidP="001350EA">
      <w:pPr>
        <w:spacing w:after="0" w:line="240" w:lineRule="auto"/>
        <w:ind w:left="360"/>
        <w:jc w:val="both"/>
        <w:rPr>
          <w:rFonts w:ascii="Consolas" w:eastAsia="Consolas" w:hAnsi="Consolas" w:cs="Consolas"/>
          <w:b/>
          <w:color w:val="00B050"/>
          <w:sz w:val="16"/>
          <w:szCs w:val="16"/>
        </w:rPr>
      </w:pP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t xml:space="preserve">3.2.1 Pharmacological secondary prevention of </w:t>
      </w:r>
      <w:r>
        <w:rPr>
          <w:rFonts w:ascii="Consolas" w:eastAsia="Consolas" w:hAnsi="Consolas" w:cs="Consolas"/>
          <w:b/>
          <w:color w:val="00B050"/>
          <w:sz w:val="16"/>
          <w:szCs w:val="16"/>
        </w:rPr>
        <w:t>C</w:t>
      </w:r>
      <w:r w:rsidRPr="00677B38">
        <w:rPr>
          <w:rFonts w:ascii="Consolas" w:eastAsia="Consolas" w:hAnsi="Consolas" w:cs="Consolas"/>
          <w:b/>
          <w:color w:val="00B050"/>
          <w:sz w:val="16"/>
          <w:szCs w:val="16"/>
        </w:rPr>
        <w:t>ardiovascular disease</w:t>
      </w:r>
    </w:p>
    <w:p w14:paraId="22F0256F" w14:textId="77777777" w:rsidR="001350EA" w:rsidRPr="00677B38" w:rsidRDefault="001350EA" w:rsidP="001350EA">
      <w:pPr>
        <w:spacing w:after="0" w:line="240" w:lineRule="auto"/>
        <w:ind w:left="360"/>
        <w:jc w:val="both"/>
        <w:rPr>
          <w:rFonts w:ascii="Consolas" w:eastAsia="Consolas" w:hAnsi="Consolas" w:cs="Consolas"/>
          <w:b/>
          <w:color w:val="00B050"/>
          <w:sz w:val="16"/>
          <w:szCs w:val="16"/>
        </w:rPr>
      </w:pP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t>3.2.1.1 Decreased Coagulation Factor Activity</w:t>
      </w:r>
    </w:p>
    <w:p w14:paraId="290C8192" w14:textId="5752B198" w:rsidR="001350EA" w:rsidRPr="00677B38" w:rsidRDefault="001350EA" w:rsidP="007E2625">
      <w:pPr>
        <w:spacing w:after="0" w:line="240" w:lineRule="auto"/>
        <w:ind w:left="360"/>
        <w:jc w:val="both"/>
        <w:rPr>
          <w:rFonts w:ascii="Consolas" w:eastAsia="Consolas" w:hAnsi="Consolas" w:cs="Consolas"/>
          <w:b/>
          <w:color w:val="00B050"/>
          <w:sz w:val="16"/>
          <w:szCs w:val="16"/>
        </w:rPr>
      </w:pP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t xml:space="preserve">3.2.1.1.1 </w:t>
      </w:r>
      <w:proofErr w:type="spellStart"/>
      <w:r w:rsidR="007E2625">
        <w:rPr>
          <w:rFonts w:ascii="Consolas" w:eastAsia="Consolas" w:hAnsi="Consolas" w:cs="Consolas"/>
          <w:b/>
          <w:color w:val="00B050"/>
          <w:sz w:val="16"/>
          <w:szCs w:val="16"/>
        </w:rPr>
        <w:t>Proposed_action</w:t>
      </w:r>
      <w:proofErr w:type="spellEnd"/>
      <w:r w:rsidR="007E2625">
        <w:rPr>
          <w:rFonts w:ascii="Consolas" w:eastAsia="Consolas" w:hAnsi="Consolas" w:cs="Consolas"/>
          <w:b/>
          <w:color w:val="00B050"/>
          <w:sz w:val="16"/>
          <w:szCs w:val="16"/>
        </w:rPr>
        <w:t xml:space="preserve">: Reject - </w:t>
      </w:r>
      <w:r w:rsidRPr="00677B38">
        <w:rPr>
          <w:rFonts w:ascii="Consolas" w:eastAsia="Consolas" w:hAnsi="Consolas" w:cs="Consolas"/>
          <w:b/>
          <w:color w:val="00B050"/>
          <w:sz w:val="16"/>
          <w:szCs w:val="16"/>
        </w:rPr>
        <w:t xml:space="preserve">start Warfarin </w:t>
      </w:r>
      <w:r w:rsidR="007E2625" w:rsidRPr="00677B38">
        <w:rPr>
          <w:rFonts w:ascii="Consolas" w:eastAsia="Consolas" w:hAnsi="Consolas" w:cs="Consolas"/>
          <w:b/>
          <w:color w:val="00B050"/>
          <w:sz w:val="16"/>
          <w:szCs w:val="16"/>
        </w:rPr>
        <w:t>(</w:t>
      </w:r>
      <w:r w:rsidR="007E2625">
        <w:rPr>
          <w:rFonts w:ascii="Consolas" w:eastAsia="Consolas" w:hAnsi="Consolas" w:cs="Consolas"/>
          <w:b/>
          <w:color w:val="00B050"/>
          <w:sz w:val="16"/>
          <w:szCs w:val="16"/>
        </w:rPr>
        <w:t>auto-generated</w:t>
      </w:r>
      <w:r w:rsidR="007E2625" w:rsidRPr="00677B38">
        <w:rPr>
          <w:rFonts w:ascii="Consolas" w:eastAsia="Consolas" w:hAnsi="Consolas" w:cs="Consolas"/>
          <w:b/>
          <w:color w:val="00B050"/>
          <w:sz w:val="16"/>
          <w:szCs w:val="16"/>
        </w:rPr>
        <w:t>)</w:t>
      </w: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r>
    </w:p>
    <w:p w14:paraId="5FD38AB0" w14:textId="77777777" w:rsidR="001350EA" w:rsidRPr="00677B38" w:rsidRDefault="001350EA" w:rsidP="001350EA">
      <w:pPr>
        <w:spacing w:after="0" w:line="240" w:lineRule="auto"/>
        <w:ind w:left="360"/>
        <w:jc w:val="both"/>
        <w:rPr>
          <w:rFonts w:ascii="Consolas" w:eastAsia="Consolas" w:hAnsi="Consolas" w:cs="Consolas"/>
          <w:b/>
          <w:color w:val="00B050"/>
          <w:sz w:val="16"/>
          <w:szCs w:val="16"/>
        </w:rPr>
      </w:pPr>
      <w:r w:rsidRPr="00677B38">
        <w:rPr>
          <w:rFonts w:ascii="Consolas" w:eastAsia="Consolas" w:hAnsi="Consolas" w:cs="Consolas"/>
          <w:b/>
          <w:color w:val="00B050"/>
          <w:sz w:val="16"/>
          <w:szCs w:val="16"/>
        </w:rPr>
        <w:t>4 Management of Atrial fibrillation</w:t>
      </w:r>
    </w:p>
    <w:p w14:paraId="517C7B2C" w14:textId="77777777" w:rsidR="001350EA" w:rsidRPr="00677B38" w:rsidRDefault="001350EA" w:rsidP="001350EA">
      <w:pPr>
        <w:spacing w:after="0" w:line="240" w:lineRule="auto"/>
        <w:ind w:left="360"/>
        <w:jc w:val="both"/>
        <w:rPr>
          <w:rFonts w:ascii="Consolas" w:eastAsia="Consolas" w:hAnsi="Consolas" w:cs="Consolas"/>
          <w:b/>
          <w:color w:val="00B050"/>
          <w:sz w:val="16"/>
          <w:szCs w:val="16"/>
        </w:rPr>
      </w:pPr>
      <w:r w:rsidRPr="00677B38">
        <w:rPr>
          <w:rFonts w:ascii="Consolas" w:eastAsia="Consolas" w:hAnsi="Consolas" w:cs="Consolas"/>
          <w:b/>
          <w:color w:val="00B050"/>
          <w:sz w:val="16"/>
          <w:szCs w:val="16"/>
        </w:rPr>
        <w:tab/>
        <w:t>4.1 Pharmacological Treatment of Atrial Fibrillation</w:t>
      </w:r>
    </w:p>
    <w:p w14:paraId="2F8E1CC7" w14:textId="77777777" w:rsidR="001350EA" w:rsidRPr="00677B38" w:rsidRDefault="001350EA" w:rsidP="001350EA">
      <w:pPr>
        <w:spacing w:after="0" w:line="240" w:lineRule="auto"/>
        <w:ind w:left="360"/>
        <w:jc w:val="both"/>
        <w:rPr>
          <w:rFonts w:ascii="Consolas" w:eastAsia="Consolas" w:hAnsi="Consolas" w:cs="Consolas"/>
          <w:b/>
          <w:color w:val="00B050"/>
          <w:sz w:val="16"/>
          <w:szCs w:val="16"/>
        </w:rPr>
      </w:pP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t>4.1.1 Pharmacological Treatment to achieve rate control</w:t>
      </w:r>
    </w:p>
    <w:p w14:paraId="79F2D74E" w14:textId="77777777" w:rsidR="001350EA" w:rsidRPr="00677B38" w:rsidRDefault="001350EA" w:rsidP="001350EA">
      <w:pPr>
        <w:spacing w:after="0" w:line="240" w:lineRule="auto"/>
        <w:ind w:left="360"/>
        <w:jc w:val="both"/>
        <w:rPr>
          <w:rFonts w:ascii="Consolas" w:eastAsia="Consolas" w:hAnsi="Consolas" w:cs="Consolas"/>
          <w:b/>
          <w:color w:val="00B050"/>
          <w:sz w:val="16"/>
          <w:szCs w:val="16"/>
        </w:rPr>
      </w:pP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t xml:space="preserve">4.1.1.1 Achieve Negative </w:t>
      </w:r>
      <w:proofErr w:type="spellStart"/>
      <w:r w:rsidRPr="00677B38">
        <w:rPr>
          <w:rFonts w:ascii="Consolas" w:eastAsia="Consolas" w:hAnsi="Consolas" w:cs="Consolas"/>
          <w:b/>
          <w:color w:val="00B050"/>
          <w:sz w:val="16"/>
          <w:szCs w:val="16"/>
        </w:rPr>
        <w:t>Chronotropy</w:t>
      </w:r>
      <w:proofErr w:type="spellEnd"/>
    </w:p>
    <w:p w14:paraId="743AC371" w14:textId="3E0C4CC6" w:rsidR="001350EA" w:rsidRPr="00677B38" w:rsidRDefault="001350EA" w:rsidP="001350EA">
      <w:pPr>
        <w:spacing w:after="0" w:line="240" w:lineRule="auto"/>
        <w:ind w:left="360"/>
        <w:jc w:val="both"/>
        <w:rPr>
          <w:rFonts w:ascii="Consolas" w:eastAsia="Consolas" w:hAnsi="Consolas" w:cs="Consolas"/>
          <w:b/>
          <w:color w:val="00B050"/>
          <w:sz w:val="16"/>
          <w:szCs w:val="16"/>
        </w:rPr>
      </w:pP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t xml:space="preserve">4.1.1.1.1 </w:t>
      </w:r>
      <w:proofErr w:type="spellStart"/>
      <w:r w:rsidR="007E2625">
        <w:rPr>
          <w:rFonts w:ascii="Consolas" w:eastAsia="Consolas" w:hAnsi="Consolas" w:cs="Consolas"/>
          <w:b/>
          <w:color w:val="00B050"/>
          <w:sz w:val="16"/>
          <w:szCs w:val="16"/>
        </w:rPr>
        <w:t>Proposed_action</w:t>
      </w:r>
      <w:proofErr w:type="spellEnd"/>
      <w:r w:rsidR="007E2625">
        <w:rPr>
          <w:rFonts w:ascii="Consolas" w:eastAsia="Consolas" w:hAnsi="Consolas" w:cs="Consolas"/>
          <w:b/>
          <w:color w:val="00B050"/>
          <w:sz w:val="16"/>
          <w:szCs w:val="16"/>
        </w:rPr>
        <w:t>: Reject - start</w:t>
      </w:r>
      <w:r w:rsidRPr="00677B38">
        <w:rPr>
          <w:rFonts w:ascii="Consolas" w:eastAsia="Consolas" w:hAnsi="Consolas" w:cs="Consolas"/>
          <w:b/>
          <w:color w:val="00B050"/>
          <w:sz w:val="16"/>
          <w:szCs w:val="16"/>
        </w:rPr>
        <w:t xml:space="preserve"> Beta Blocker </w:t>
      </w:r>
      <w:r w:rsidR="007E2625" w:rsidRPr="00677B38">
        <w:rPr>
          <w:rFonts w:ascii="Consolas" w:eastAsia="Consolas" w:hAnsi="Consolas" w:cs="Consolas"/>
          <w:b/>
          <w:color w:val="00B050"/>
          <w:sz w:val="16"/>
          <w:szCs w:val="16"/>
        </w:rPr>
        <w:t>(</w:t>
      </w:r>
      <w:r w:rsidR="007E2625">
        <w:rPr>
          <w:rFonts w:ascii="Consolas" w:eastAsia="Consolas" w:hAnsi="Consolas" w:cs="Consolas"/>
          <w:b/>
          <w:color w:val="00B050"/>
          <w:sz w:val="16"/>
          <w:szCs w:val="16"/>
        </w:rPr>
        <w:t>auto-generated</w:t>
      </w:r>
      <w:r w:rsidR="007E2625" w:rsidRPr="00677B38">
        <w:rPr>
          <w:rFonts w:ascii="Consolas" w:eastAsia="Consolas" w:hAnsi="Consolas" w:cs="Consolas"/>
          <w:b/>
          <w:color w:val="00B050"/>
          <w:sz w:val="16"/>
          <w:szCs w:val="16"/>
        </w:rPr>
        <w:t>)</w:t>
      </w:r>
    </w:p>
    <w:p w14:paraId="0D68CCDA" w14:textId="77777777" w:rsidR="001350EA" w:rsidRPr="00677B38" w:rsidRDefault="001350EA" w:rsidP="001350EA">
      <w:pPr>
        <w:spacing w:after="0" w:line="240" w:lineRule="auto"/>
        <w:ind w:left="360"/>
        <w:jc w:val="both"/>
        <w:rPr>
          <w:rFonts w:ascii="Consolas" w:eastAsia="Consolas" w:hAnsi="Consolas" w:cs="Consolas"/>
          <w:b/>
          <w:color w:val="00B050"/>
          <w:sz w:val="16"/>
          <w:szCs w:val="16"/>
        </w:rPr>
      </w:pP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t>4.1.2 Pharmacological Treatment to achieve rhythm control</w:t>
      </w:r>
    </w:p>
    <w:p w14:paraId="088771FC" w14:textId="77777777" w:rsidR="001350EA" w:rsidRPr="00677B38" w:rsidRDefault="001350EA" w:rsidP="001350EA">
      <w:pPr>
        <w:spacing w:after="0" w:line="240" w:lineRule="auto"/>
        <w:ind w:left="360"/>
        <w:jc w:val="both"/>
        <w:rPr>
          <w:rFonts w:ascii="Consolas" w:eastAsia="Consolas" w:hAnsi="Consolas" w:cs="Consolas"/>
          <w:b/>
          <w:color w:val="00B050"/>
          <w:sz w:val="16"/>
          <w:szCs w:val="16"/>
        </w:rPr>
      </w:pP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t>4.1.2.1 Achieve Cardiac Rhythm Alteration</w:t>
      </w:r>
    </w:p>
    <w:p w14:paraId="4590DBF8" w14:textId="77777777" w:rsidR="007E2625" w:rsidRPr="00677B38" w:rsidRDefault="001350EA" w:rsidP="007E2625">
      <w:pPr>
        <w:spacing w:after="0" w:line="240" w:lineRule="auto"/>
        <w:ind w:left="360"/>
        <w:jc w:val="both"/>
        <w:rPr>
          <w:rFonts w:ascii="Consolas" w:eastAsia="Consolas" w:hAnsi="Consolas" w:cs="Consolas"/>
          <w:b/>
          <w:color w:val="00B050"/>
          <w:sz w:val="16"/>
          <w:szCs w:val="16"/>
        </w:rPr>
      </w:pP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t xml:space="preserve">4.1.2.1.1 </w:t>
      </w:r>
      <w:proofErr w:type="spellStart"/>
      <w:r w:rsidR="007E2625">
        <w:rPr>
          <w:rFonts w:ascii="Consolas" w:eastAsia="Consolas" w:hAnsi="Consolas" w:cs="Consolas"/>
          <w:b/>
          <w:color w:val="00B050"/>
          <w:sz w:val="16"/>
          <w:szCs w:val="16"/>
        </w:rPr>
        <w:t>Proposed_action</w:t>
      </w:r>
      <w:proofErr w:type="spellEnd"/>
      <w:r w:rsidR="007E2625">
        <w:rPr>
          <w:rFonts w:ascii="Consolas" w:eastAsia="Consolas" w:hAnsi="Consolas" w:cs="Consolas"/>
          <w:b/>
          <w:color w:val="00B050"/>
          <w:sz w:val="16"/>
          <w:szCs w:val="16"/>
        </w:rPr>
        <w:t xml:space="preserve">: Accept - </w:t>
      </w:r>
      <w:r w:rsidRPr="00677B38">
        <w:rPr>
          <w:rFonts w:ascii="Consolas" w:eastAsia="Consolas" w:hAnsi="Consolas" w:cs="Consolas"/>
          <w:b/>
          <w:color w:val="00B050"/>
          <w:sz w:val="16"/>
          <w:szCs w:val="16"/>
        </w:rPr>
        <w:t xml:space="preserve">start </w:t>
      </w:r>
      <w:proofErr w:type="spellStart"/>
      <w:r w:rsidRPr="00677B38">
        <w:rPr>
          <w:rFonts w:ascii="Consolas" w:eastAsia="Consolas" w:hAnsi="Consolas" w:cs="Consolas"/>
          <w:b/>
          <w:color w:val="00B050"/>
          <w:sz w:val="16"/>
          <w:szCs w:val="16"/>
        </w:rPr>
        <w:t>Propafenone</w:t>
      </w:r>
      <w:proofErr w:type="spellEnd"/>
      <w:r w:rsidRPr="00677B38">
        <w:rPr>
          <w:rFonts w:ascii="Consolas" w:eastAsia="Consolas" w:hAnsi="Consolas" w:cs="Consolas"/>
          <w:b/>
          <w:color w:val="00B050"/>
          <w:sz w:val="16"/>
          <w:szCs w:val="16"/>
        </w:rPr>
        <w:t xml:space="preserve"> </w:t>
      </w:r>
      <w:r w:rsidR="007E2625" w:rsidRPr="00677B38">
        <w:rPr>
          <w:rFonts w:ascii="Consolas" w:eastAsia="Consolas" w:hAnsi="Consolas" w:cs="Consolas"/>
          <w:b/>
          <w:color w:val="00B050"/>
          <w:sz w:val="16"/>
          <w:szCs w:val="16"/>
        </w:rPr>
        <w:t>(</w:t>
      </w:r>
      <w:r w:rsidR="007E2625">
        <w:rPr>
          <w:rFonts w:ascii="Consolas" w:eastAsia="Consolas" w:hAnsi="Consolas" w:cs="Consolas"/>
          <w:b/>
          <w:color w:val="00B050"/>
          <w:sz w:val="16"/>
          <w:szCs w:val="16"/>
        </w:rPr>
        <w:t>evidence from guideline</w:t>
      </w:r>
      <w:r w:rsidR="007E2625" w:rsidRPr="00677B38">
        <w:rPr>
          <w:rFonts w:ascii="Consolas" w:eastAsia="Consolas" w:hAnsi="Consolas" w:cs="Consolas"/>
          <w:b/>
          <w:color w:val="00B050"/>
          <w:sz w:val="16"/>
          <w:szCs w:val="16"/>
        </w:rPr>
        <w:t>)</w:t>
      </w:r>
    </w:p>
    <w:p w14:paraId="7830DE9A" w14:textId="61538DB0" w:rsidR="001350EA" w:rsidRPr="00677B38" w:rsidRDefault="001350EA" w:rsidP="007E2625">
      <w:pPr>
        <w:spacing w:after="0" w:line="240" w:lineRule="auto"/>
        <w:ind w:left="360"/>
        <w:jc w:val="both"/>
        <w:rPr>
          <w:rFonts w:ascii="Consolas" w:eastAsia="Consolas" w:hAnsi="Consolas" w:cs="Consolas"/>
          <w:b/>
          <w:color w:val="00B050"/>
          <w:sz w:val="16"/>
          <w:szCs w:val="16"/>
        </w:rPr>
      </w:pP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t>4.1.3 Prevention of Thrombotic Events</w:t>
      </w:r>
    </w:p>
    <w:p w14:paraId="05D8A971" w14:textId="77777777" w:rsidR="001350EA" w:rsidRPr="00677B38" w:rsidRDefault="001350EA" w:rsidP="001350EA">
      <w:pPr>
        <w:spacing w:after="0" w:line="240" w:lineRule="auto"/>
        <w:ind w:left="360"/>
        <w:jc w:val="both"/>
        <w:rPr>
          <w:rFonts w:ascii="Consolas" w:eastAsia="Consolas" w:hAnsi="Consolas" w:cs="Consolas"/>
          <w:b/>
          <w:color w:val="00B050"/>
          <w:sz w:val="16"/>
          <w:szCs w:val="16"/>
        </w:rPr>
      </w:pP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t>4.1.3.1 Decreased Coagulation Factor Activity</w:t>
      </w:r>
    </w:p>
    <w:p w14:paraId="525D1D12" w14:textId="77777777" w:rsidR="007E2625" w:rsidRDefault="001350EA" w:rsidP="007E2625">
      <w:pPr>
        <w:rPr>
          <w:rFonts w:ascii="Consolas" w:eastAsia="Consolas" w:hAnsi="Consolas" w:cs="Consolas"/>
          <w:b/>
          <w:color w:val="00B050"/>
          <w:sz w:val="16"/>
          <w:szCs w:val="16"/>
        </w:rPr>
      </w:pP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r>
      <w:r w:rsidRPr="00677B38">
        <w:rPr>
          <w:rFonts w:ascii="Consolas" w:eastAsia="Consolas" w:hAnsi="Consolas" w:cs="Consolas"/>
          <w:b/>
          <w:color w:val="00B050"/>
          <w:sz w:val="16"/>
          <w:szCs w:val="16"/>
        </w:rPr>
        <w:tab/>
        <w:t xml:space="preserve">4.1.3.1.1 </w:t>
      </w:r>
      <w:proofErr w:type="spellStart"/>
      <w:r w:rsidR="007E2625">
        <w:rPr>
          <w:rFonts w:ascii="Consolas" w:eastAsia="Consolas" w:hAnsi="Consolas" w:cs="Consolas"/>
          <w:b/>
          <w:color w:val="00B050"/>
          <w:sz w:val="16"/>
          <w:szCs w:val="16"/>
        </w:rPr>
        <w:t>Proposed_action</w:t>
      </w:r>
      <w:proofErr w:type="spellEnd"/>
      <w:r w:rsidR="007E2625">
        <w:rPr>
          <w:rFonts w:ascii="Consolas" w:eastAsia="Consolas" w:hAnsi="Consolas" w:cs="Consolas"/>
          <w:b/>
          <w:color w:val="00B050"/>
          <w:sz w:val="16"/>
          <w:szCs w:val="16"/>
        </w:rPr>
        <w:t xml:space="preserve">: Accept - </w:t>
      </w:r>
      <w:r w:rsidRPr="00677B38">
        <w:rPr>
          <w:rFonts w:ascii="Consolas" w:eastAsia="Consolas" w:hAnsi="Consolas" w:cs="Consolas"/>
          <w:b/>
          <w:color w:val="00B050"/>
          <w:sz w:val="16"/>
          <w:szCs w:val="16"/>
        </w:rPr>
        <w:t xml:space="preserve">start </w:t>
      </w:r>
      <w:proofErr w:type="spellStart"/>
      <w:r w:rsidRPr="00677B38">
        <w:rPr>
          <w:rFonts w:ascii="Consolas" w:eastAsia="Consolas" w:hAnsi="Consolas" w:cs="Consolas"/>
          <w:b/>
          <w:color w:val="00B050"/>
          <w:sz w:val="16"/>
          <w:szCs w:val="16"/>
        </w:rPr>
        <w:t>Apixaban</w:t>
      </w:r>
      <w:proofErr w:type="spellEnd"/>
      <w:r w:rsidR="007E2625" w:rsidRPr="007E2625">
        <w:rPr>
          <w:rFonts w:ascii="Consolas" w:eastAsia="Consolas" w:hAnsi="Consolas" w:cs="Consolas"/>
          <w:b/>
          <w:color w:val="00B050"/>
          <w:sz w:val="16"/>
          <w:szCs w:val="16"/>
        </w:rPr>
        <w:t xml:space="preserve"> </w:t>
      </w:r>
      <w:r w:rsidR="007E2625" w:rsidRPr="00677B38">
        <w:rPr>
          <w:rFonts w:ascii="Consolas" w:eastAsia="Consolas" w:hAnsi="Consolas" w:cs="Consolas"/>
          <w:b/>
          <w:color w:val="00B050"/>
          <w:sz w:val="16"/>
          <w:szCs w:val="16"/>
        </w:rPr>
        <w:t>(</w:t>
      </w:r>
      <w:r w:rsidR="007E2625">
        <w:rPr>
          <w:rFonts w:ascii="Consolas" w:eastAsia="Consolas" w:hAnsi="Consolas" w:cs="Consolas"/>
          <w:b/>
          <w:color w:val="00B050"/>
          <w:sz w:val="16"/>
          <w:szCs w:val="16"/>
        </w:rPr>
        <w:t>evidence from guideline</w:t>
      </w:r>
      <w:r w:rsidR="007E2625" w:rsidRPr="00677B38">
        <w:rPr>
          <w:rFonts w:ascii="Consolas" w:eastAsia="Consolas" w:hAnsi="Consolas" w:cs="Consolas"/>
          <w:b/>
          <w:color w:val="00B050"/>
          <w:sz w:val="16"/>
          <w:szCs w:val="16"/>
        </w:rPr>
        <w:t>)</w:t>
      </w:r>
      <w:r w:rsidR="007E2625">
        <w:rPr>
          <w:rFonts w:ascii="Consolas" w:eastAsia="Consolas" w:hAnsi="Consolas" w:cs="Consolas"/>
          <w:b/>
          <w:color w:val="00B050"/>
          <w:sz w:val="16"/>
          <w:szCs w:val="16"/>
        </w:rPr>
        <w:t xml:space="preserve"> </w:t>
      </w:r>
    </w:p>
    <w:p w14:paraId="51AEAB09" w14:textId="77777777" w:rsidR="00DD6281" w:rsidRDefault="00DD6281" w:rsidP="007E2625"/>
    <w:p w14:paraId="3325978E" w14:textId="2DEE58DE" w:rsidR="00455EF3" w:rsidRPr="007E2625" w:rsidRDefault="00455EF3" w:rsidP="007E2625">
      <w:pPr>
        <w:rPr>
          <w:rFonts w:ascii="Consolas" w:eastAsia="Consolas" w:hAnsi="Consolas" w:cs="Consolas"/>
          <w:b/>
          <w:color w:val="00B050"/>
          <w:sz w:val="16"/>
          <w:szCs w:val="16"/>
        </w:rPr>
      </w:pPr>
      <w:r>
        <w:t xml:space="preserve">Figure </w:t>
      </w:r>
      <w:r w:rsidR="00203181">
        <w:t>2</w:t>
      </w:r>
      <w:r>
        <w:t>-</w:t>
      </w:r>
      <w:r w:rsidR="00203181">
        <w:t>7</w:t>
      </w:r>
      <w:r>
        <w:t>. A schematic representation of the json for Option set 3.</w:t>
      </w:r>
    </w:p>
    <w:p w14:paraId="240CB992" w14:textId="77777777" w:rsidR="007E2625" w:rsidRDefault="007E2625" w:rsidP="00455EF3">
      <w:pPr>
        <w:jc w:val="both"/>
      </w:pPr>
    </w:p>
    <w:p w14:paraId="399D880D" w14:textId="77777777" w:rsidR="00922915" w:rsidRDefault="00922915">
      <w:r>
        <w:br w:type="page"/>
      </w:r>
    </w:p>
    <w:p w14:paraId="4433F17C" w14:textId="743FB1B7" w:rsidR="00455EF3" w:rsidRDefault="00455EF3" w:rsidP="00455EF3">
      <w:pPr>
        <w:jc w:val="both"/>
      </w:pPr>
      <w:r>
        <w:lastRenderedPageBreak/>
        <w:t xml:space="preserve">Note that as compared to Figure </w:t>
      </w:r>
      <w:r w:rsidR="00203181">
        <w:t>2-6</w:t>
      </w:r>
      <w:r>
        <w:t xml:space="preserve">, there is also a </w:t>
      </w:r>
      <w:proofErr w:type="spellStart"/>
      <w:r>
        <w:t>proposed_action</w:t>
      </w:r>
      <w:proofErr w:type="spellEnd"/>
      <w:r>
        <w:t xml:space="preserve"> part. The proposed action may be to accept, reject, keep, replace, suspend, activate, cancel and complete a goal/action. </w:t>
      </w:r>
    </w:p>
    <w:p w14:paraId="562CD36B" w14:textId="77777777" w:rsidR="00455EF3" w:rsidRDefault="00455EF3" w:rsidP="00455EF3">
      <w:pPr>
        <w:jc w:val="both"/>
      </w:pPr>
      <w:r>
        <w:t>After the user selects his preferred option set, the goal tree is updated as is the patient's EHR.</w:t>
      </w:r>
    </w:p>
    <w:p w14:paraId="23A08994" w14:textId="77777777" w:rsidR="00455EF3" w:rsidRDefault="00455EF3" w:rsidP="00455EF3">
      <w:pPr>
        <w:numPr>
          <w:ilvl w:val="0"/>
          <w:numId w:val="20"/>
        </w:numPr>
        <w:pBdr>
          <w:top w:val="nil"/>
          <w:left w:val="nil"/>
          <w:bottom w:val="nil"/>
          <w:right w:val="nil"/>
          <w:between w:val="nil"/>
        </w:pBdr>
        <w:spacing w:after="0" w:line="276" w:lineRule="auto"/>
        <w:jc w:val="both"/>
        <w:rPr>
          <w:color w:val="000000"/>
        </w:rPr>
      </w:pPr>
      <w:r>
        <w:rPr>
          <w:color w:val="000000"/>
        </w:rPr>
        <w:t>Show and explain what user interactions were involved in the use case</w:t>
      </w:r>
    </w:p>
    <w:p w14:paraId="60CAA856" w14:textId="77777777" w:rsidR="00455EF3" w:rsidRDefault="00455EF3" w:rsidP="00455EF3">
      <w:pPr>
        <w:numPr>
          <w:ilvl w:val="1"/>
          <w:numId w:val="20"/>
        </w:numPr>
        <w:spacing w:after="0" w:line="276" w:lineRule="auto"/>
        <w:jc w:val="both"/>
        <w:rPr>
          <w:rFonts w:ascii="Courier New" w:eastAsia="Courier New" w:hAnsi="Courier New" w:cs="Courier New"/>
        </w:rPr>
      </w:pPr>
      <w:r>
        <w:t>User adding a new problem - Osteoporosis (which triggers the CDS)</w:t>
      </w:r>
    </w:p>
    <w:p w14:paraId="59A8E693" w14:textId="77777777" w:rsidR="00455EF3" w:rsidRDefault="00455EF3" w:rsidP="00455EF3">
      <w:pPr>
        <w:numPr>
          <w:ilvl w:val="1"/>
          <w:numId w:val="20"/>
        </w:numPr>
        <w:spacing w:after="0" w:line="276" w:lineRule="auto"/>
        <w:jc w:val="both"/>
        <w:rPr>
          <w:rFonts w:ascii="Courier New" w:eastAsia="Courier New" w:hAnsi="Courier New" w:cs="Courier New"/>
        </w:rPr>
      </w:pPr>
      <w:r>
        <w:t>System providing explanations to the user – See below.</w:t>
      </w:r>
    </w:p>
    <w:p w14:paraId="3FA26E7E" w14:textId="52EF275C" w:rsidR="00455EF3" w:rsidRDefault="00455EF3" w:rsidP="00455EF3">
      <w:pPr>
        <w:numPr>
          <w:ilvl w:val="1"/>
          <w:numId w:val="20"/>
        </w:numPr>
        <w:spacing w:after="0" w:line="276" w:lineRule="auto"/>
        <w:jc w:val="both"/>
        <w:rPr>
          <w:rFonts w:ascii="Courier New" w:eastAsia="Courier New" w:hAnsi="Courier New" w:cs="Courier New"/>
        </w:rPr>
      </w:pPr>
      <w:r>
        <w:t xml:space="preserve">User selecting one of the recommended option sets (Option 3 in Figure </w:t>
      </w:r>
      <w:r w:rsidR="00203181">
        <w:t>2</w:t>
      </w:r>
      <w:r>
        <w:t>-</w:t>
      </w:r>
      <w:r w:rsidR="00203181">
        <w:t>8</w:t>
      </w:r>
      <w:r>
        <w:t>). This results in the patient’s EHR being updated</w:t>
      </w:r>
    </w:p>
    <w:p w14:paraId="1693DC6B" w14:textId="1A9EBA8D" w:rsidR="00455EF3" w:rsidRDefault="00FA244C" w:rsidP="00455EF3">
      <w:pPr>
        <w:jc w:val="both"/>
      </w:pPr>
      <w:r>
        <w:rPr>
          <w:noProof/>
        </w:rPr>
        <mc:AlternateContent>
          <mc:Choice Requires="wps">
            <w:drawing>
              <wp:anchor distT="0" distB="0" distL="114300" distR="114300" simplePos="0" relativeHeight="251723776" behindDoc="0" locked="0" layoutInCell="1" allowOverlap="1" wp14:anchorId="1F8A8EA9" wp14:editId="039BE1AB">
                <wp:simplePos x="0" y="0"/>
                <wp:positionH relativeFrom="column">
                  <wp:posOffset>-38249</wp:posOffset>
                </wp:positionH>
                <wp:positionV relativeFrom="paragraph">
                  <wp:posOffset>426421</wp:posOffset>
                </wp:positionV>
                <wp:extent cx="6257364" cy="1978212"/>
                <wp:effectExtent l="0" t="0" r="10160" b="22225"/>
                <wp:wrapNone/>
                <wp:docPr id="136" name="Rectangle 136"/>
                <wp:cNvGraphicFramePr/>
                <a:graphic xmlns:a="http://schemas.openxmlformats.org/drawingml/2006/main">
                  <a:graphicData uri="http://schemas.microsoft.com/office/word/2010/wordprocessingShape">
                    <wps:wsp>
                      <wps:cNvSpPr/>
                      <wps:spPr>
                        <a:xfrm>
                          <a:off x="0" y="0"/>
                          <a:ext cx="6257364" cy="197821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3876097" id="Rectangle 136" o:spid="_x0000_s1026" style="position:absolute;margin-left:-3pt;margin-top:33.6pt;width:492.7pt;height:155.7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" filled="f" strokecolor="#1f4d78 [1604]" strokeweight="1pt"/>
            </w:pict>
          </mc:Fallback>
        </mc:AlternateContent>
      </w:r>
      <w:r w:rsidR="00455EF3">
        <w:t xml:space="preserve">Figure </w:t>
      </w:r>
      <w:r w:rsidR="00203181">
        <w:t>2-8</w:t>
      </w:r>
      <w:r w:rsidR="00455EF3">
        <w:t xml:space="preserve"> shows </w:t>
      </w:r>
      <w:proofErr w:type="gramStart"/>
      <w:r w:rsidR="00455EF3">
        <w:t>the  options</w:t>
      </w:r>
      <w:proofErr w:type="gramEnd"/>
      <w:r w:rsidR="00455EF3">
        <w:t xml:space="preserve"> sets for Case</w:t>
      </w:r>
      <w:r>
        <w:t>2</w:t>
      </w:r>
      <w:r w:rsidR="00455EF3">
        <w:t xml:space="preserve">. Figures </w:t>
      </w:r>
      <w:r w:rsidR="00203181">
        <w:t>2-9</w:t>
      </w:r>
      <w:r w:rsidR="00455EF3">
        <w:t xml:space="preserve"> and </w:t>
      </w:r>
      <w:r w:rsidR="00203181">
        <w:t>2-10</w:t>
      </w:r>
      <w:r w:rsidR="00455EF3">
        <w:t xml:space="preserve"> show explanations about one goal from one option set and about an entire Option Set, respectively.</w:t>
      </w:r>
    </w:p>
    <w:p w14:paraId="417BA3A1" w14:textId="77777777" w:rsidR="00455EF3" w:rsidRDefault="00455EF3" w:rsidP="00455EF3">
      <w:pPr>
        <w:ind w:left="360"/>
        <w:jc w:val="both"/>
      </w:pPr>
    </w:p>
    <w:p w14:paraId="3F412F28" w14:textId="5D826029" w:rsidR="00455EF3" w:rsidRDefault="000821FE" w:rsidP="00455EF3">
      <w:pPr>
        <w:ind w:left="360"/>
        <w:jc w:val="both"/>
        <w:rPr>
          <w:noProof/>
        </w:rPr>
      </w:pPr>
      <w:r>
        <w:rPr>
          <w:noProof/>
        </w:rPr>
        <w:t xml:space="preserve">To be </w:t>
      </w:r>
      <w:r w:rsidR="00FA244C">
        <w:rPr>
          <w:noProof/>
        </w:rPr>
        <w:t>complete</w:t>
      </w:r>
      <w:r>
        <w:rPr>
          <w:noProof/>
        </w:rPr>
        <w:t>d</w:t>
      </w:r>
    </w:p>
    <w:p w14:paraId="16E0EC6A" w14:textId="557C756B" w:rsidR="00FA244C" w:rsidRDefault="00FA244C" w:rsidP="00455EF3">
      <w:pPr>
        <w:ind w:left="360"/>
        <w:jc w:val="both"/>
        <w:rPr>
          <w:noProof/>
        </w:rPr>
      </w:pPr>
    </w:p>
    <w:p w14:paraId="22B16AFB" w14:textId="0B61E23F" w:rsidR="00FA244C" w:rsidRDefault="00FA244C" w:rsidP="00455EF3">
      <w:pPr>
        <w:ind w:left="360"/>
        <w:jc w:val="both"/>
        <w:rPr>
          <w:noProof/>
        </w:rPr>
      </w:pPr>
    </w:p>
    <w:p w14:paraId="4531542B" w14:textId="1076C1D4" w:rsidR="00FA244C" w:rsidRDefault="00FA244C" w:rsidP="00455EF3">
      <w:pPr>
        <w:ind w:left="360"/>
        <w:jc w:val="both"/>
        <w:rPr>
          <w:noProof/>
        </w:rPr>
      </w:pPr>
    </w:p>
    <w:p w14:paraId="36F68B14" w14:textId="2B42466C" w:rsidR="00FA244C" w:rsidRDefault="00FA244C" w:rsidP="00455EF3">
      <w:pPr>
        <w:ind w:left="360"/>
        <w:jc w:val="both"/>
        <w:rPr>
          <w:noProof/>
        </w:rPr>
      </w:pPr>
    </w:p>
    <w:p w14:paraId="28947401" w14:textId="77777777" w:rsidR="00FA244C" w:rsidRDefault="00FA244C" w:rsidP="00455EF3">
      <w:pPr>
        <w:ind w:left="360"/>
        <w:jc w:val="both"/>
      </w:pPr>
    </w:p>
    <w:p w14:paraId="42BAD8F0" w14:textId="25EC39BB" w:rsidR="00455EF3" w:rsidRDefault="00455EF3" w:rsidP="00455EF3">
      <w:pPr>
        <w:ind w:left="360"/>
        <w:jc w:val="both"/>
      </w:pPr>
      <w:r>
        <w:t xml:space="preserve">Figure </w:t>
      </w:r>
      <w:r w:rsidR="00203181">
        <w:t>2</w:t>
      </w:r>
      <w:r>
        <w:t>-</w:t>
      </w:r>
      <w:r w:rsidR="00203181">
        <w:t>8</w:t>
      </w:r>
      <w:r>
        <w:t xml:space="preserve">. the option sets for Case </w:t>
      </w:r>
      <w:r w:rsidR="00203181">
        <w:t>2</w:t>
      </w:r>
    </w:p>
    <w:p w14:paraId="3993BC5C" w14:textId="3CD2E103" w:rsidR="00455EF3" w:rsidRDefault="00455EF3" w:rsidP="00614FF9">
      <w:pPr>
        <w:ind w:left="360"/>
        <w:jc w:val="both"/>
      </w:pPr>
      <w:r>
        <w:t xml:space="preserve"> There are individual explanations for each recommendation which the user can see when they click on the recommendation for one goal of one of the decision options:</w:t>
      </w:r>
    </w:p>
    <w:p w14:paraId="73ADFA92" w14:textId="7BE7DCE4" w:rsidR="00455EF3" w:rsidRDefault="000821FE" w:rsidP="00455EF3">
      <w:pPr>
        <w:ind w:left="360"/>
        <w:jc w:val="both"/>
      </w:pPr>
      <w:r>
        <w:rPr>
          <w:noProof/>
        </w:rPr>
        <mc:AlternateContent>
          <mc:Choice Requires="wps">
            <w:drawing>
              <wp:anchor distT="0" distB="0" distL="114300" distR="114300" simplePos="0" relativeHeight="251725824" behindDoc="0" locked="0" layoutInCell="1" allowOverlap="1" wp14:anchorId="46098FD1" wp14:editId="077E8175">
                <wp:simplePos x="0" y="0"/>
                <wp:positionH relativeFrom="margin">
                  <wp:align>left</wp:align>
                </wp:positionH>
                <wp:positionV relativeFrom="paragraph">
                  <wp:posOffset>4445</wp:posOffset>
                </wp:positionV>
                <wp:extent cx="4775125" cy="842682"/>
                <wp:effectExtent l="0" t="0" r="26035" b="14605"/>
                <wp:wrapNone/>
                <wp:docPr id="137" name="Rectangle 137"/>
                <wp:cNvGraphicFramePr/>
                <a:graphic xmlns:a="http://schemas.openxmlformats.org/drawingml/2006/main">
                  <a:graphicData uri="http://schemas.microsoft.com/office/word/2010/wordprocessingShape">
                    <wps:wsp>
                      <wps:cNvSpPr/>
                      <wps:spPr>
                        <a:xfrm>
                          <a:off x="0" y="0"/>
                          <a:ext cx="4775125" cy="84268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A1428FE" id="Rectangle 137" o:spid="_x0000_s1026" style="position:absolute;margin-left:0;margin-top:.35pt;width:376pt;height:66.35pt;z-index:251725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" filled="f" strokecolor="#1f4d78 [1604]" strokeweight="1pt">
                <w10:wrap anchorx="margin"/>
              </v:rect>
            </w:pict>
          </mc:Fallback>
        </mc:AlternateContent>
      </w:r>
    </w:p>
    <w:p w14:paraId="5B4ED5C7" w14:textId="77777777" w:rsidR="000821FE" w:rsidRDefault="000821FE" w:rsidP="000821FE">
      <w:pPr>
        <w:ind w:left="360"/>
        <w:jc w:val="both"/>
        <w:rPr>
          <w:noProof/>
        </w:rPr>
      </w:pPr>
      <w:r>
        <w:t xml:space="preserve">  </w:t>
      </w:r>
      <w:r>
        <w:rPr>
          <w:noProof/>
        </w:rPr>
        <w:t>To be completed</w:t>
      </w:r>
    </w:p>
    <w:p w14:paraId="36D9AFD3" w14:textId="583AF742" w:rsidR="000821FE" w:rsidRDefault="000821FE" w:rsidP="00455EF3">
      <w:pPr>
        <w:ind w:left="360"/>
        <w:jc w:val="both"/>
      </w:pPr>
    </w:p>
    <w:p w14:paraId="16AC4E51" w14:textId="77777777" w:rsidR="000821FE" w:rsidRDefault="000821FE" w:rsidP="00455EF3">
      <w:pPr>
        <w:ind w:left="360"/>
        <w:jc w:val="both"/>
      </w:pPr>
    </w:p>
    <w:p w14:paraId="7472BB7B" w14:textId="3C804F0D" w:rsidR="00455EF3" w:rsidRDefault="00455EF3" w:rsidP="00455EF3">
      <w:pPr>
        <w:ind w:left="360"/>
        <w:jc w:val="both"/>
      </w:pPr>
      <w:r>
        <w:t xml:space="preserve">Figure </w:t>
      </w:r>
      <w:r w:rsidR="00203181">
        <w:t>2</w:t>
      </w:r>
      <w:r>
        <w:t>-</w:t>
      </w:r>
      <w:r w:rsidR="00203181">
        <w:t>9</w:t>
      </w:r>
      <w:r>
        <w:t xml:space="preserve">. An explanation for the recommendation to </w:t>
      </w:r>
      <w:r w:rsidR="000821FE">
        <w:t xml:space="preserve">reject Beta Blockers </w:t>
      </w:r>
    </w:p>
    <w:p w14:paraId="45BE6E79" w14:textId="77777777" w:rsidR="00455EF3" w:rsidRDefault="00455EF3" w:rsidP="00455EF3">
      <w:pPr>
        <w:ind w:left="360"/>
        <w:jc w:val="both"/>
      </w:pPr>
      <w:r>
        <w:t>As well as explanations for the entire option set:</w:t>
      </w:r>
    </w:p>
    <w:p w14:paraId="51C263AC" w14:textId="319F8809" w:rsidR="00F96136" w:rsidRDefault="00F96136" w:rsidP="00455EF3">
      <w:pPr>
        <w:ind w:left="360"/>
        <w:jc w:val="both"/>
      </w:pPr>
      <w:r>
        <w:rPr>
          <w:noProof/>
        </w:rPr>
        <mc:AlternateContent>
          <mc:Choice Requires="wps">
            <w:drawing>
              <wp:anchor distT="0" distB="0" distL="114300" distR="114300" simplePos="0" relativeHeight="251727872" behindDoc="0" locked="0" layoutInCell="1" allowOverlap="1" wp14:anchorId="795F736D" wp14:editId="402DA926">
                <wp:simplePos x="0" y="0"/>
                <wp:positionH relativeFrom="margin">
                  <wp:align>left</wp:align>
                </wp:positionH>
                <wp:positionV relativeFrom="paragraph">
                  <wp:posOffset>8741</wp:posOffset>
                </wp:positionV>
                <wp:extent cx="2157506" cy="675341"/>
                <wp:effectExtent l="0" t="0" r="14605" b="10795"/>
                <wp:wrapNone/>
                <wp:docPr id="144" name="Rectangle 144"/>
                <wp:cNvGraphicFramePr/>
                <a:graphic xmlns:a="http://schemas.openxmlformats.org/drawingml/2006/main">
                  <a:graphicData uri="http://schemas.microsoft.com/office/word/2010/wordprocessingShape">
                    <wps:wsp>
                      <wps:cNvSpPr/>
                      <wps:spPr>
                        <a:xfrm>
                          <a:off x="0" y="0"/>
                          <a:ext cx="2157506" cy="67534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8A6F372" id="Rectangle 144" o:spid="_x0000_s1026" style="position:absolute;margin-left:0;margin-top:.7pt;width:169.9pt;height:53.2pt;z-index:2517278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" filled="f" strokecolor="#1f4d78 [1604]" strokeweight="1pt">
                <w10:wrap anchorx="margin"/>
              </v:rect>
            </w:pict>
          </mc:Fallback>
        </mc:AlternateContent>
      </w:r>
    </w:p>
    <w:p w14:paraId="48A039E8" w14:textId="39B2605E" w:rsidR="00F96136" w:rsidRDefault="00F96136" w:rsidP="00455EF3">
      <w:pPr>
        <w:ind w:left="360"/>
        <w:jc w:val="both"/>
      </w:pPr>
      <w:r>
        <w:t>To be completed</w:t>
      </w:r>
    </w:p>
    <w:p w14:paraId="639C9EF7" w14:textId="020B6C07" w:rsidR="00F96136" w:rsidRDefault="00F96136" w:rsidP="00455EF3">
      <w:pPr>
        <w:ind w:left="360"/>
        <w:jc w:val="both"/>
      </w:pPr>
    </w:p>
    <w:p w14:paraId="7988BADE" w14:textId="293DC3C1" w:rsidR="00455EF3" w:rsidRDefault="00455EF3" w:rsidP="00455EF3">
      <w:pPr>
        <w:ind w:left="360"/>
        <w:jc w:val="both"/>
      </w:pPr>
      <w:r>
        <w:t xml:space="preserve">Figure </w:t>
      </w:r>
      <w:r w:rsidR="00203181">
        <w:t>2</w:t>
      </w:r>
      <w:r>
        <w:t>-</w:t>
      </w:r>
      <w:r w:rsidR="00203181">
        <w:t>10</w:t>
      </w:r>
      <w:r>
        <w:t>. An explanation for the entire option-set. The explanation is auto-generated.</w:t>
      </w:r>
    </w:p>
    <w:p w14:paraId="64840B55" w14:textId="77777777" w:rsidR="00455EF3" w:rsidRDefault="00455EF3" w:rsidP="00455EF3">
      <w:pPr>
        <w:numPr>
          <w:ilvl w:val="0"/>
          <w:numId w:val="20"/>
        </w:numPr>
        <w:pBdr>
          <w:top w:val="nil"/>
          <w:left w:val="nil"/>
          <w:bottom w:val="nil"/>
          <w:right w:val="nil"/>
          <w:between w:val="nil"/>
        </w:pBdr>
        <w:spacing w:after="0" w:line="276" w:lineRule="auto"/>
        <w:jc w:val="both"/>
        <w:rPr>
          <w:color w:val="000000"/>
        </w:rPr>
      </w:pPr>
      <w:r>
        <w:rPr>
          <w:color w:val="000000"/>
        </w:rPr>
        <w:t>Explain any additional considerations.</w:t>
      </w:r>
    </w:p>
    <w:p w14:paraId="043A3751" w14:textId="2FF31445" w:rsidR="00345B28" w:rsidRPr="00455EF3" w:rsidRDefault="00455EF3" w:rsidP="00614FF9">
      <w:pPr>
        <w:pBdr>
          <w:top w:val="nil"/>
          <w:left w:val="nil"/>
          <w:bottom w:val="nil"/>
          <w:right w:val="nil"/>
          <w:between w:val="nil"/>
        </w:pBdr>
        <w:jc w:val="both"/>
      </w:pPr>
      <w:r>
        <w:t>Not applicable</w:t>
      </w:r>
    </w:p>
    <w:sectPr w:rsidR="00345B28" w:rsidRPr="00455EF3">
      <w:headerReference w:type="even" r:id="rId19"/>
      <w:headerReference w:type="default" r:id="rId20"/>
      <w:pgSz w:w="12240" w:h="15840"/>
      <w:pgMar w:top="1152" w:right="1152" w:bottom="1152" w:left="1152"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or" w:date="2021-07-07T17:56:00Z" w:initials="M">
    <w:p w14:paraId="5AE9699B" w14:textId="54532302" w:rsidR="00151108" w:rsidRDefault="00151108" w:rsidP="00151108">
      <w:pPr>
        <w:pStyle w:val="CommentText"/>
        <w:numPr>
          <w:ilvl w:val="0"/>
          <w:numId w:val="25"/>
        </w:numPr>
      </w:pPr>
      <w:r>
        <w:rPr>
          <w:rStyle w:val="CommentReference"/>
        </w:rPr>
        <w:annotationRef/>
      </w:r>
      <w:r>
        <w:t xml:space="preserve"> please add the drugs themselves: </w:t>
      </w:r>
      <w:proofErr w:type="spellStart"/>
      <w:r>
        <w:t>epoetin</w:t>
      </w:r>
      <w:proofErr w:type="spellEnd"/>
      <w:r>
        <w:t xml:space="preserve"> </w:t>
      </w:r>
      <w:proofErr w:type="spellStart"/>
      <w:r>
        <w:t>alfa</w:t>
      </w:r>
      <w:proofErr w:type="spellEnd"/>
      <w:r>
        <w:t xml:space="preserve"> or </w:t>
      </w:r>
      <w:proofErr w:type="spellStart"/>
      <w:r>
        <w:t>darbepoetin</w:t>
      </w:r>
      <w:proofErr w:type="spellEnd"/>
      <w:r>
        <w:t xml:space="preserve"> </w:t>
      </w:r>
      <w:proofErr w:type="spellStart"/>
      <w:r>
        <w:t>alfa</w:t>
      </w:r>
      <w:proofErr w:type="spellEnd"/>
    </w:p>
    <w:p w14:paraId="024AB454" w14:textId="77777777" w:rsidR="00151108" w:rsidRDefault="00151108">
      <w:pPr>
        <w:pStyle w:val="CommentText"/>
      </w:pPr>
    </w:p>
    <w:p w14:paraId="074BE2E9" w14:textId="684F8202" w:rsidR="00151108" w:rsidRDefault="00151108" w:rsidP="00151108">
      <w:pPr>
        <w:pStyle w:val="CommentText"/>
        <w:numPr>
          <w:ilvl w:val="0"/>
          <w:numId w:val="25"/>
        </w:numPr>
      </w:pPr>
      <w:r>
        <w:t xml:space="preserve">Please add </w:t>
      </w:r>
      <w:proofErr w:type="spellStart"/>
      <w:r>
        <w:t>eGFR</w:t>
      </w:r>
      <w:proofErr w:type="spellEnd"/>
      <w:r>
        <w:t xml:space="preserve"> check</w:t>
      </w:r>
    </w:p>
    <w:p w14:paraId="15E0762D" w14:textId="77777777" w:rsidR="00151108" w:rsidRDefault="00151108" w:rsidP="00151108">
      <w:pPr>
        <w:pStyle w:val="ListParagraph"/>
      </w:pPr>
    </w:p>
    <w:p w14:paraId="26AE12EE" w14:textId="3FE8573B" w:rsidR="00151108" w:rsidRDefault="00151108" w:rsidP="00151108">
      <w:pPr>
        <w:pStyle w:val="CommentText"/>
        <w:numPr>
          <w:ilvl w:val="0"/>
          <w:numId w:val="25"/>
        </w:numPr>
      </w:pPr>
      <w:r>
        <w:t xml:space="preserve">Please model that </w:t>
      </w:r>
      <w:proofErr w:type="gramStart"/>
      <w:r>
        <w:t xml:space="preserve">if  </w:t>
      </w:r>
      <w:r>
        <w:t>(</w:t>
      </w:r>
      <w:proofErr w:type="spellStart"/>
      <w:proofErr w:type="gramEnd"/>
      <w:r>
        <w:t>eGFR</w:t>
      </w:r>
      <w:proofErr w:type="spellEnd"/>
      <w:r>
        <w:t xml:space="preserve"> &lt; 60</w:t>
      </w:r>
      <w:r>
        <w:t>) then patient needs to be checked for anemia via ferritin test</w:t>
      </w:r>
    </w:p>
    <w:p w14:paraId="3D02A1CB" w14:textId="77777777" w:rsidR="00151108" w:rsidRDefault="00151108" w:rsidP="00151108">
      <w:pPr>
        <w:pStyle w:val="ListParagraph"/>
      </w:pPr>
    </w:p>
    <w:p w14:paraId="0ACCA794" w14:textId="21CBE8C8" w:rsidR="00151108" w:rsidRDefault="00151108" w:rsidP="00151108">
      <w:pPr>
        <w:pStyle w:val="CommentText"/>
        <w:numPr>
          <w:ilvl w:val="0"/>
          <w:numId w:val="25"/>
        </w:numPr>
      </w:pPr>
      <w:r>
        <w:t xml:space="preserve">Iron is given only if </w:t>
      </w:r>
      <w:r>
        <w:t>the patient’s ferritin level is below 100 ng/mL</w:t>
      </w:r>
    </w:p>
    <w:p w14:paraId="1FE9FA2D" w14:textId="77777777" w:rsidR="00151108" w:rsidRDefault="00151108" w:rsidP="00151108">
      <w:pPr>
        <w:pStyle w:val="ListParagraph"/>
      </w:pPr>
    </w:p>
    <w:p w14:paraId="7D58876A" w14:textId="7F672BD8" w:rsidR="00151108" w:rsidRDefault="00151108" w:rsidP="00151108">
      <w:pPr>
        <w:pStyle w:val="CommentText"/>
        <w:numPr>
          <w:ilvl w:val="0"/>
          <w:numId w:val="25"/>
        </w:numPr>
      </w:pPr>
      <w:r>
        <w:t xml:space="preserve">Please also model the Plan for cases with no anemia </w:t>
      </w:r>
    </w:p>
  </w:comment>
  <w:comment w:id="2" w:author="Mor" w:date="2021-07-07T18:54:00Z" w:initials="M">
    <w:p w14:paraId="47F0C04C" w14:textId="646A8FED" w:rsidR="00D2276C" w:rsidRDefault="00D2276C">
      <w:pPr>
        <w:pStyle w:val="CommentText"/>
      </w:pPr>
      <w:r>
        <w:rPr>
          <w:rStyle w:val="CommentReference"/>
        </w:rPr>
        <w:annotationRef/>
      </w:r>
      <w:r>
        <w:t xml:space="preserve">Please show how </w:t>
      </w:r>
      <w:r>
        <w:t xml:space="preserve">amiodarone is contra-indicated for patient diagnosed with CKD and it is advised to prescribe sodium channel blocker (SCB) such as </w:t>
      </w:r>
      <w:proofErr w:type="spellStart"/>
      <w:r>
        <w:t>propafenone</w:t>
      </w:r>
      <w:proofErr w:type="spellEnd"/>
    </w:p>
  </w:comment>
  <w:comment w:id="3" w:author="Mor" w:date="2021-07-07T18:40:00Z" w:initials="M">
    <w:p w14:paraId="2FD42E43" w14:textId="11FC593C" w:rsidR="004B1960" w:rsidRDefault="004B1960" w:rsidP="00D2276C">
      <w:pPr>
        <w:pStyle w:val="CommentText"/>
      </w:pPr>
      <w:r>
        <w:rPr>
          <w:rStyle w:val="CommentReference"/>
        </w:rPr>
        <w:annotationRef/>
      </w:r>
      <w:r w:rsidR="00D2276C">
        <w:t>Explain how you detect the interaction and in A11 explain ho</w:t>
      </w:r>
      <w:r>
        <w:t xml:space="preserve">w </w:t>
      </w:r>
      <w:bookmarkStart w:id="4" w:name="_GoBack"/>
      <w:bookmarkEnd w:id="4"/>
      <w:r>
        <w:t xml:space="preserve">this interaction </w:t>
      </w:r>
      <w:r w:rsidR="00D2276C">
        <w:t xml:space="preserve">will </w:t>
      </w:r>
      <w:r>
        <w:t>be solve</w:t>
      </w:r>
      <w:r w:rsidR="00D2276C">
        <w:t>d</w:t>
      </w:r>
    </w:p>
  </w:comment>
  <w:comment w:id="6" w:author="Mor" w:date="2021-07-07T18:42:00Z" w:initials="M">
    <w:p w14:paraId="272CB9F4" w14:textId="1FA63047" w:rsidR="00C66E81" w:rsidRDefault="00C66E81">
      <w:pPr>
        <w:pStyle w:val="CommentText"/>
      </w:pPr>
      <w:r>
        <w:rPr>
          <w:rStyle w:val="CommentReference"/>
        </w:rPr>
        <w:annotationRef/>
      </w:r>
      <w:r>
        <w:t>Explain if you support it, but it is not a required part of the case)</w:t>
      </w:r>
    </w:p>
  </w:comment>
  <w:comment w:id="10" w:author="Mor" w:date="2021-07-07T18:42:00Z" w:initials="M">
    <w:p w14:paraId="6FE01303" w14:textId="0AF3D25F" w:rsidR="00C66E81" w:rsidRDefault="00C66E81">
      <w:pPr>
        <w:pStyle w:val="CommentText"/>
      </w:pPr>
      <w:r>
        <w:rPr>
          <w:rStyle w:val="CommentReference"/>
        </w:rPr>
        <w:annotationRef/>
      </w:r>
      <w:r>
        <w:t>Explain if you support it, but it is not a required part of the case)</w:t>
      </w:r>
    </w:p>
  </w:comment>
  <w:comment w:id="18" w:author="Mor" w:date="2021-07-07T18:43:00Z" w:initials="M">
    <w:p w14:paraId="3FDDD42A" w14:textId="58B2314A" w:rsidR="00C66E81" w:rsidRDefault="00C66E81">
      <w:pPr>
        <w:pStyle w:val="CommentText"/>
      </w:pPr>
      <w:r>
        <w:rPr>
          <w:rStyle w:val="CommentReference"/>
        </w:rPr>
        <w:annotationRef/>
      </w:r>
      <w:r>
        <w:t>Explain if you support it, but it is not a required part of the case)</w:t>
      </w:r>
    </w:p>
  </w:comment>
  <w:comment w:id="19" w:author="Mor" w:date="2021-07-07T18:44:00Z" w:initials="M">
    <w:p w14:paraId="2FEAD8AF" w14:textId="77777777" w:rsidR="00C66E81" w:rsidRDefault="00C66E81">
      <w:pPr>
        <w:pStyle w:val="CommentText"/>
      </w:pPr>
      <w:r>
        <w:rPr>
          <w:rStyle w:val="CommentReference"/>
        </w:rPr>
        <w:annotationRef/>
      </w:r>
      <w:r>
        <w:t>Please address what is required from this case:</w:t>
      </w:r>
    </w:p>
    <w:p w14:paraId="6E06E74F" w14:textId="77777777" w:rsidR="00C66E81" w:rsidRDefault="00C66E81" w:rsidP="00C66E81">
      <w:pPr>
        <w:pStyle w:val="CommentText"/>
      </w:pPr>
      <w:r>
        <w:t>PCB (amiodarone) with SCB (</w:t>
      </w:r>
      <w:proofErr w:type="spellStart"/>
      <w:r>
        <w:t>propafenone</w:t>
      </w:r>
      <w:proofErr w:type="spellEnd"/>
      <w:r>
        <w:t>)</w:t>
      </w:r>
    </w:p>
    <w:p w14:paraId="2C94943B" w14:textId="19E4A97A" w:rsidR="00C66E81" w:rsidRDefault="00C66E81" w:rsidP="00C66E81">
      <w:pPr>
        <w:pStyle w:val="CommentText"/>
      </w:pPr>
      <w:r>
        <w:t>Replace low-dose aspirin with warfarin</w:t>
      </w:r>
    </w:p>
  </w:comment>
  <w:comment w:id="20" w:author="Mor" w:date="2021-07-07T18:45:00Z" w:initials="M">
    <w:p w14:paraId="4674C45B" w14:textId="1E23CFD9" w:rsidR="00C66E81" w:rsidRDefault="00C66E81">
      <w:pPr>
        <w:pStyle w:val="CommentText"/>
      </w:pPr>
      <w:r>
        <w:rPr>
          <w:rStyle w:val="CommentReference"/>
        </w:rPr>
        <w:annotationRef/>
      </w:r>
      <w:r>
        <w:t>This should be the stopping BB to mitigate A2. Please see the PPT slides for Case 4 – last slide</w:t>
      </w:r>
    </w:p>
  </w:comment>
  <w:comment w:id="22" w:author="Mor" w:date="2021-07-07T18:46:00Z" w:initials="M">
    <w:p w14:paraId="32592BA0" w14:textId="7FC7F02D" w:rsidR="00661079" w:rsidRDefault="00661079">
      <w:pPr>
        <w:pStyle w:val="CommentText"/>
      </w:pPr>
      <w:r>
        <w:rPr>
          <w:rStyle w:val="CommentReference"/>
        </w:rPr>
        <w:annotationRef/>
      </w:r>
      <w:r>
        <w:t>Explain if you support it, but it is not a required part of the case)</w:t>
      </w:r>
    </w:p>
  </w:comment>
  <w:comment w:id="25" w:author="Mor" w:date="2021-07-07T18:55:00Z" w:initials="M">
    <w:p w14:paraId="60211E23" w14:textId="33C52B70" w:rsidR="00D2276C" w:rsidRDefault="00D2276C">
      <w:pPr>
        <w:pStyle w:val="CommentText"/>
      </w:pPr>
      <w:r>
        <w:rPr>
          <w:rStyle w:val="CommentReference"/>
        </w:rPr>
        <w:annotationRef/>
      </w:r>
      <w:r>
        <w:t>Good!</w:t>
      </w:r>
    </w:p>
  </w:comment>
  <w:comment w:id="26" w:author="Mor" w:date="2021-07-07T18:53:00Z" w:initials="M">
    <w:p w14:paraId="76FF6088" w14:textId="478FA9D1" w:rsidR="00D2276C" w:rsidRDefault="00D2276C">
      <w:pPr>
        <w:pStyle w:val="CommentText"/>
      </w:pPr>
      <w:r>
        <w:rPr>
          <w:rStyle w:val="CommentReference"/>
        </w:rPr>
        <w:annotationRef/>
      </w:r>
      <w:r>
        <w:t>This part is not needed. It repeats the general parts A+B</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58876A" w15:done="0"/>
  <w15:commentEx w15:paraId="47F0C04C" w15:done="0"/>
  <w15:commentEx w15:paraId="2FD42E43" w15:done="0"/>
  <w15:commentEx w15:paraId="272CB9F4" w15:done="0"/>
  <w15:commentEx w15:paraId="6FE01303" w15:done="0"/>
  <w15:commentEx w15:paraId="3FDDD42A" w15:done="0"/>
  <w15:commentEx w15:paraId="2C94943B" w15:done="0"/>
  <w15:commentEx w15:paraId="4674C45B" w15:done="0"/>
  <w15:commentEx w15:paraId="32592BA0" w15:done="0"/>
  <w15:commentEx w15:paraId="60211E23" w15:done="0"/>
  <w15:commentEx w15:paraId="76FF6088"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0F49B5" w14:textId="77777777" w:rsidR="003121EC" w:rsidRDefault="003121EC" w:rsidP="00455EF3">
      <w:pPr>
        <w:spacing w:after="0" w:line="240" w:lineRule="auto"/>
      </w:pPr>
      <w:r>
        <w:separator/>
      </w:r>
    </w:p>
  </w:endnote>
  <w:endnote w:type="continuationSeparator" w:id="0">
    <w:p w14:paraId="625892CA" w14:textId="77777777" w:rsidR="003121EC" w:rsidRDefault="003121EC" w:rsidP="00455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E37102" w14:textId="77777777" w:rsidR="003121EC" w:rsidRDefault="003121EC" w:rsidP="00455EF3">
      <w:pPr>
        <w:spacing w:after="0" w:line="240" w:lineRule="auto"/>
      </w:pPr>
      <w:r>
        <w:separator/>
      </w:r>
    </w:p>
  </w:footnote>
  <w:footnote w:type="continuationSeparator" w:id="0">
    <w:p w14:paraId="585BB1C2" w14:textId="77777777" w:rsidR="003121EC" w:rsidRDefault="003121EC" w:rsidP="00455EF3">
      <w:pPr>
        <w:spacing w:after="0" w:line="240" w:lineRule="auto"/>
      </w:pPr>
      <w:r>
        <w:continuationSeparator/>
      </w:r>
    </w:p>
  </w:footnote>
  <w:footnote w:id="1">
    <w:p w14:paraId="1736DFD0" w14:textId="77777777" w:rsidR="00455EF3" w:rsidRDefault="00455EF3" w:rsidP="00455EF3">
      <w:pPr>
        <w:keepLines/>
        <w:pBdr>
          <w:top w:val="nil"/>
          <w:left w:val="nil"/>
          <w:bottom w:val="nil"/>
          <w:right w:val="nil"/>
          <w:between w:val="nil"/>
        </w:pBdr>
        <w:spacing w:line="240" w:lineRule="auto"/>
        <w:jc w:val="both"/>
        <w:rPr>
          <w:color w:val="000000"/>
          <w:sz w:val="20"/>
          <w:szCs w:val="20"/>
        </w:rPr>
      </w:pPr>
      <w:r>
        <w:rPr>
          <w:rStyle w:val="FootnoteReference"/>
        </w:rPr>
        <w:footnoteRef/>
      </w:r>
      <w:r>
        <w:rPr>
          <w:color w:val="000000"/>
          <w:sz w:val="18"/>
          <w:szCs w:val="18"/>
        </w:rPr>
        <w:t xml:space="preserve"> There are two aspects: (</w:t>
      </w:r>
      <w:r>
        <w:rPr>
          <w:b/>
          <w:color w:val="000000"/>
          <w:sz w:val="18"/>
          <w:szCs w:val="18"/>
        </w:rPr>
        <w:t>1</w:t>
      </w:r>
      <w:r>
        <w:rPr>
          <w:color w:val="000000"/>
          <w:sz w:val="18"/>
          <w:szCs w:val="18"/>
        </w:rPr>
        <w:t xml:space="preserve">) </w:t>
      </w:r>
      <w:r>
        <w:rPr>
          <w:color w:val="000000"/>
          <w:sz w:val="18"/>
          <w:szCs w:val="18"/>
          <w:u w:val="single"/>
        </w:rPr>
        <w:t>processing algorithm</w:t>
      </w:r>
      <w:r>
        <w:rPr>
          <w:color w:val="000000"/>
          <w:sz w:val="18"/>
          <w:szCs w:val="18"/>
        </w:rPr>
        <w:t>: in a generic approach, only models change across case studies, while a hardwired approach requires tweaking the algorithm for each case study; (</w:t>
      </w:r>
      <w:r>
        <w:rPr>
          <w:b/>
          <w:color w:val="000000"/>
          <w:sz w:val="18"/>
          <w:szCs w:val="18"/>
        </w:rPr>
        <w:t>2</w:t>
      </w:r>
      <w:r>
        <w:rPr>
          <w:color w:val="000000"/>
          <w:sz w:val="18"/>
          <w:szCs w:val="18"/>
        </w:rPr>
        <w:t xml:space="preserve">) </w:t>
      </w:r>
      <w:r>
        <w:rPr>
          <w:color w:val="000000"/>
          <w:sz w:val="18"/>
          <w:szCs w:val="18"/>
          <w:u w:val="single"/>
        </w:rPr>
        <w:t>domain knowledge</w:t>
      </w:r>
      <w:r>
        <w:rPr>
          <w:color w:val="000000"/>
          <w:sz w:val="18"/>
          <w:szCs w:val="18"/>
        </w:rPr>
        <w:t>: a mitigation strategy can be generic or hardwired: e.g., deriving which drug should replace another drug can come from a knowledge base or be hard-wired for each case study (e.g., based on guidelines). There can be degrees of generality as well, of course.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4EBA1" w14:textId="77777777" w:rsidR="00412E4E" w:rsidRDefault="00B971B2">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end"/>
    </w:r>
  </w:p>
  <w:p w14:paraId="1C405AC1" w14:textId="77777777" w:rsidR="00412E4E" w:rsidRDefault="003121EC">
    <w:pPr>
      <w:pBdr>
        <w:top w:val="nil"/>
        <w:left w:val="nil"/>
        <w:bottom w:val="nil"/>
        <w:right w:val="nil"/>
        <w:between w:val="nil"/>
      </w:pBdr>
      <w:tabs>
        <w:tab w:val="center" w:pos="4680"/>
        <w:tab w:val="right" w:pos="9360"/>
      </w:tabs>
      <w:spacing w:line="240" w:lineRule="auto"/>
      <w:ind w:right="360"/>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38FBF" w14:textId="6AB36384" w:rsidR="00412E4E" w:rsidRDefault="00B971B2">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D2276C">
      <w:rPr>
        <w:noProof/>
        <w:color w:val="000000"/>
      </w:rPr>
      <w:t>5</w:t>
    </w:r>
    <w:r>
      <w:rPr>
        <w:color w:val="000000"/>
      </w:rPr>
      <w:fldChar w:fldCharType="end"/>
    </w:r>
  </w:p>
  <w:p w14:paraId="781E8E17" w14:textId="77777777" w:rsidR="00412E4E" w:rsidRDefault="003121EC">
    <w:pPr>
      <w:pBdr>
        <w:top w:val="nil"/>
        <w:left w:val="nil"/>
        <w:bottom w:val="nil"/>
        <w:right w:val="nil"/>
        <w:between w:val="nil"/>
      </w:pBdr>
      <w:tabs>
        <w:tab w:val="center" w:pos="4680"/>
        <w:tab w:val="right" w:pos="9360"/>
      </w:tabs>
      <w:spacing w:line="240" w:lineRule="auto"/>
      <w:ind w:right="360"/>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6.9pt;height:20.65pt;visibility:visible;mso-wrap-style:square" o:bullet="t">
        <v:imagedata r:id="rId1" o:title=""/>
      </v:shape>
    </w:pict>
  </w:numPicBullet>
  <w:abstractNum w:abstractNumId="0" w15:restartNumberingAfterBreak="0">
    <w:nsid w:val="05B94680"/>
    <w:multiLevelType w:val="hybridMultilevel"/>
    <w:tmpl w:val="EEEC9C1C"/>
    <w:lvl w:ilvl="0" w:tplc="04090001">
      <w:start w:val="1"/>
      <w:numFmt w:val="bullet"/>
      <w:lvlText w:val=""/>
      <w:lvlJc w:val="left"/>
      <w:pPr>
        <w:ind w:left="720" w:hanging="360"/>
      </w:pPr>
      <w:rPr>
        <w:rFonts w:ascii="Symbol" w:hAnsi="Symbol" w:hint="default"/>
      </w:rPr>
    </w:lvl>
    <w:lvl w:ilvl="1" w:tplc="8E54AA1A">
      <w:start w:val="1"/>
      <w:numFmt w:val="bullet"/>
      <w:lvlText w:val="o"/>
      <w:lvlJc w:val="left"/>
      <w:pPr>
        <w:ind w:left="1440" w:hanging="360"/>
      </w:pPr>
      <w:rPr>
        <w:rFonts w:ascii="Courier New" w:hAnsi="Courier New" w:cs="Courier New"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D4415"/>
    <w:multiLevelType w:val="multilevel"/>
    <w:tmpl w:val="1E8ADA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D65730C"/>
    <w:multiLevelType w:val="hybridMultilevel"/>
    <w:tmpl w:val="CCC0631C"/>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 w15:restartNumberingAfterBreak="0">
    <w:nsid w:val="31716D40"/>
    <w:multiLevelType w:val="hybridMultilevel"/>
    <w:tmpl w:val="E5CA1ACC"/>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38F26C9F"/>
    <w:multiLevelType w:val="multilevel"/>
    <w:tmpl w:val="DDBC03F4"/>
    <w:lvl w:ilvl="0">
      <w:start w:val="1"/>
      <w:numFmt w:val="lowerLetter"/>
      <w:lvlText w:val="%1)"/>
      <w:lvlJc w:val="left"/>
      <w:pPr>
        <w:ind w:left="720" w:hanging="360"/>
      </w:pPr>
    </w:lvl>
    <w:lvl w:ilvl="1">
      <w:start w:val="1"/>
      <w:numFmt w:val="lowerRoman"/>
      <w:lvlText w:val="%2)"/>
      <w:lvlJc w:val="left"/>
      <w:pPr>
        <w:ind w:left="1440" w:hanging="360"/>
      </w:pPr>
      <w:rPr>
        <w:rFonts w:ascii="Arial" w:eastAsia="Arial" w:hAnsi="Arial" w:cs="Aria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AC60093"/>
    <w:multiLevelType w:val="multilevel"/>
    <w:tmpl w:val="55B690B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3C041580"/>
    <w:multiLevelType w:val="multilevel"/>
    <w:tmpl w:val="FC86239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3E155B08"/>
    <w:multiLevelType w:val="multilevel"/>
    <w:tmpl w:val="391A059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42D825A9"/>
    <w:multiLevelType w:val="multilevel"/>
    <w:tmpl w:val="E32A48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30D1820"/>
    <w:multiLevelType w:val="multilevel"/>
    <w:tmpl w:val="70F034F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44024D2A"/>
    <w:multiLevelType w:val="multilevel"/>
    <w:tmpl w:val="00BCA4E2"/>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475F55BF"/>
    <w:multiLevelType w:val="hybridMultilevel"/>
    <w:tmpl w:val="3432E8B4"/>
    <w:lvl w:ilvl="0" w:tplc="04090001">
      <w:start w:val="1"/>
      <w:numFmt w:val="bullet"/>
      <w:lvlText w:val=""/>
      <w:lvlJc w:val="left"/>
      <w:pPr>
        <w:ind w:left="720" w:hanging="360"/>
      </w:pPr>
      <w:rPr>
        <w:rFonts w:ascii="Symbol" w:hAnsi="Symbol" w:hint="default"/>
      </w:rPr>
    </w:lvl>
    <w:lvl w:ilvl="1" w:tplc="FD789772">
      <w:start w:val="1"/>
      <w:numFmt w:val="bullet"/>
      <w:lvlText w:val="o"/>
      <w:lvlJc w:val="left"/>
      <w:pPr>
        <w:ind w:left="1440" w:hanging="360"/>
      </w:pPr>
      <w:rPr>
        <w:rFonts w:ascii="Courier New" w:hAnsi="Courier New" w:cs="Courier New" w:hint="default"/>
        <w:color w:val="auto"/>
      </w:rPr>
    </w:lvl>
    <w:lvl w:ilvl="2" w:tplc="04090005">
      <w:start w:val="1"/>
      <w:numFmt w:val="bullet"/>
      <w:lvlText w:val=""/>
      <w:lvlJc w:val="left"/>
      <w:pPr>
        <w:ind w:left="2160" w:hanging="360"/>
      </w:pPr>
      <w:rPr>
        <w:rFonts w:ascii="Wingdings" w:hAnsi="Wingdings" w:hint="default"/>
      </w:rPr>
    </w:lvl>
    <w:lvl w:ilvl="3" w:tplc="F53217F8">
      <w:start w:val="1"/>
      <w:numFmt w:val="bullet"/>
      <w:lvlText w:val="o"/>
      <w:lvlJc w:val="left"/>
      <w:pPr>
        <w:ind w:left="2880" w:hanging="360"/>
      </w:pPr>
      <w:rPr>
        <w:rFonts w:ascii="Courier New" w:hAnsi="Courier New"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4F805E3"/>
    <w:multiLevelType w:val="hybridMultilevel"/>
    <w:tmpl w:val="74929EBE"/>
    <w:lvl w:ilvl="0" w:tplc="0409000F">
      <w:start w:val="1"/>
      <w:numFmt w:val="decimal"/>
      <w:lvlText w:val="%1."/>
      <w:lvlJc w:val="left"/>
      <w:pPr>
        <w:ind w:left="820" w:hanging="360"/>
      </w:pPr>
      <w:rPr>
        <w:rFonts w:hint="default"/>
      </w:rPr>
    </w:lvl>
    <w:lvl w:ilvl="1" w:tplc="04090003">
      <w:start w:val="1"/>
      <w:numFmt w:val="bullet"/>
      <w:lvlText w:val="o"/>
      <w:lvlJc w:val="left"/>
      <w:pPr>
        <w:ind w:left="1540" w:hanging="360"/>
      </w:pPr>
      <w:rPr>
        <w:rFonts w:ascii="Courier New" w:hAnsi="Courier New" w:cs="Courier New" w:hint="default"/>
      </w:rPr>
    </w:lvl>
    <w:lvl w:ilvl="2" w:tplc="04090005">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3" w15:restartNumberingAfterBreak="0">
    <w:nsid w:val="58E75294"/>
    <w:multiLevelType w:val="multilevel"/>
    <w:tmpl w:val="5AFE24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A5423FC"/>
    <w:multiLevelType w:val="hybridMultilevel"/>
    <w:tmpl w:val="7388C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30FC78EC">
      <w:start w:val="4"/>
      <w:numFmt w:val="bullet"/>
      <w:lvlText w:val=""/>
      <w:lvlJc w:val="left"/>
      <w:pPr>
        <w:ind w:left="3600" w:hanging="360"/>
      </w:pPr>
      <w:rPr>
        <w:rFonts w:ascii="Wingdings" w:eastAsiaTheme="minorHAnsi" w:hAnsi="Wingdings" w:cstheme="minorBid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3C5B3B"/>
    <w:multiLevelType w:val="multilevel"/>
    <w:tmpl w:val="4E1C21D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65460A23"/>
    <w:multiLevelType w:val="hybridMultilevel"/>
    <w:tmpl w:val="50542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0063E3"/>
    <w:multiLevelType w:val="hybridMultilevel"/>
    <w:tmpl w:val="B20A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3013E7"/>
    <w:multiLevelType w:val="multilevel"/>
    <w:tmpl w:val="87DA348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15:restartNumberingAfterBreak="0">
    <w:nsid w:val="71AE6AC8"/>
    <w:multiLevelType w:val="hybridMultilevel"/>
    <w:tmpl w:val="A954A85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1077C3"/>
    <w:multiLevelType w:val="hybridMultilevel"/>
    <w:tmpl w:val="AFE42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531F71"/>
    <w:multiLevelType w:val="hybridMultilevel"/>
    <w:tmpl w:val="42169958"/>
    <w:lvl w:ilvl="0" w:tplc="04090003">
      <w:start w:val="1"/>
      <w:numFmt w:val="bullet"/>
      <w:lvlText w:val="o"/>
      <w:lvlJc w:val="left"/>
      <w:pPr>
        <w:ind w:left="1540" w:hanging="360"/>
      </w:pPr>
      <w:rPr>
        <w:rFonts w:ascii="Courier New" w:hAnsi="Courier New" w:cs="Courier New"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22" w15:restartNumberingAfterBreak="0">
    <w:nsid w:val="7B8D206D"/>
    <w:multiLevelType w:val="multilevel"/>
    <w:tmpl w:val="527243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D3822CF"/>
    <w:multiLevelType w:val="multilevel"/>
    <w:tmpl w:val="1B2AA386"/>
    <w:lvl w:ilvl="0">
      <w:start w:val="1"/>
      <w:numFmt w:val="decimal"/>
      <w:lvlText w:val="%1."/>
      <w:lvlJc w:val="left"/>
      <w:pPr>
        <w:ind w:left="360" w:hanging="360"/>
      </w:pPr>
      <w:rPr>
        <w:rFonts w:ascii="Times New Roman" w:eastAsia="Times New Roman" w:hAnsi="Times New Roman" w:cs="Times New Roman"/>
        <w:b w:val="0"/>
        <w:i w:val="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15:restartNumberingAfterBreak="0">
    <w:nsid w:val="7FF94E85"/>
    <w:multiLevelType w:val="multilevel"/>
    <w:tmpl w:val="0C440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11"/>
  </w:num>
  <w:num w:numId="3">
    <w:abstractNumId w:val="14"/>
  </w:num>
  <w:num w:numId="4">
    <w:abstractNumId w:val="19"/>
  </w:num>
  <w:num w:numId="5">
    <w:abstractNumId w:val="3"/>
  </w:num>
  <w:num w:numId="6">
    <w:abstractNumId w:val="0"/>
  </w:num>
  <w:num w:numId="7">
    <w:abstractNumId w:val="12"/>
  </w:num>
  <w:num w:numId="8">
    <w:abstractNumId w:val="20"/>
  </w:num>
  <w:num w:numId="9">
    <w:abstractNumId w:val="2"/>
  </w:num>
  <w:num w:numId="10">
    <w:abstractNumId w:val="21"/>
  </w:num>
  <w:num w:numId="11">
    <w:abstractNumId w:val="7"/>
  </w:num>
  <w:num w:numId="12">
    <w:abstractNumId w:val="18"/>
  </w:num>
  <w:num w:numId="13">
    <w:abstractNumId w:val="10"/>
  </w:num>
  <w:num w:numId="14">
    <w:abstractNumId w:val="24"/>
  </w:num>
  <w:num w:numId="15">
    <w:abstractNumId w:val="23"/>
  </w:num>
  <w:num w:numId="16">
    <w:abstractNumId w:val="15"/>
  </w:num>
  <w:num w:numId="17">
    <w:abstractNumId w:val="4"/>
  </w:num>
  <w:num w:numId="18">
    <w:abstractNumId w:val="22"/>
  </w:num>
  <w:num w:numId="19">
    <w:abstractNumId w:val="13"/>
  </w:num>
  <w:num w:numId="20">
    <w:abstractNumId w:val="8"/>
  </w:num>
  <w:num w:numId="21">
    <w:abstractNumId w:val="9"/>
  </w:num>
  <w:num w:numId="22">
    <w:abstractNumId w:val="5"/>
  </w:num>
  <w:num w:numId="23">
    <w:abstractNumId w:val="1"/>
  </w:num>
  <w:num w:numId="24">
    <w:abstractNumId w:val="6"/>
  </w:num>
  <w:num w:numId="25">
    <w:abstractNumId w:val="1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r">
    <w15:presenceInfo w15:providerId="Windows Live" w15:userId="313a8483f80793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136"/>
    <w:rsid w:val="00024028"/>
    <w:rsid w:val="000371B4"/>
    <w:rsid w:val="00040A2B"/>
    <w:rsid w:val="00045D5B"/>
    <w:rsid w:val="000572D7"/>
    <w:rsid w:val="000821FE"/>
    <w:rsid w:val="00086375"/>
    <w:rsid w:val="00092DD9"/>
    <w:rsid w:val="0009382A"/>
    <w:rsid w:val="00093855"/>
    <w:rsid w:val="00093A25"/>
    <w:rsid w:val="000B3975"/>
    <w:rsid w:val="000B6147"/>
    <w:rsid w:val="000B7CCC"/>
    <w:rsid w:val="000C30C2"/>
    <w:rsid w:val="000C432A"/>
    <w:rsid w:val="000C75B7"/>
    <w:rsid w:val="000D0F6C"/>
    <w:rsid w:val="000D6047"/>
    <w:rsid w:val="000E34D0"/>
    <w:rsid w:val="0010562A"/>
    <w:rsid w:val="00106B82"/>
    <w:rsid w:val="0011471E"/>
    <w:rsid w:val="00126232"/>
    <w:rsid w:val="00130769"/>
    <w:rsid w:val="001350EA"/>
    <w:rsid w:val="00140A82"/>
    <w:rsid w:val="00140FA3"/>
    <w:rsid w:val="00140FF7"/>
    <w:rsid w:val="0014728B"/>
    <w:rsid w:val="00147CC3"/>
    <w:rsid w:val="00147CE4"/>
    <w:rsid w:val="00151108"/>
    <w:rsid w:val="00165481"/>
    <w:rsid w:val="0016767B"/>
    <w:rsid w:val="001703E7"/>
    <w:rsid w:val="001765F2"/>
    <w:rsid w:val="00177FC7"/>
    <w:rsid w:val="00187E73"/>
    <w:rsid w:val="001A484A"/>
    <w:rsid w:val="001D4F86"/>
    <w:rsid w:val="001D7FA1"/>
    <w:rsid w:val="001F4C05"/>
    <w:rsid w:val="001F6202"/>
    <w:rsid w:val="00203181"/>
    <w:rsid w:val="002106EF"/>
    <w:rsid w:val="0021627B"/>
    <w:rsid w:val="00216648"/>
    <w:rsid w:val="00230BDE"/>
    <w:rsid w:val="00243DB8"/>
    <w:rsid w:val="0025219A"/>
    <w:rsid w:val="0026029F"/>
    <w:rsid w:val="00273E2E"/>
    <w:rsid w:val="00282E6E"/>
    <w:rsid w:val="00294A02"/>
    <w:rsid w:val="002A0F15"/>
    <w:rsid w:val="002A3230"/>
    <w:rsid w:val="002B4136"/>
    <w:rsid w:val="002B522E"/>
    <w:rsid w:val="002C1DA9"/>
    <w:rsid w:val="002C66E5"/>
    <w:rsid w:val="002D025D"/>
    <w:rsid w:val="002D64C9"/>
    <w:rsid w:val="002E74DF"/>
    <w:rsid w:val="00301119"/>
    <w:rsid w:val="0030115D"/>
    <w:rsid w:val="003017B7"/>
    <w:rsid w:val="003121EC"/>
    <w:rsid w:val="0032292C"/>
    <w:rsid w:val="00331049"/>
    <w:rsid w:val="00345B28"/>
    <w:rsid w:val="00350632"/>
    <w:rsid w:val="00353887"/>
    <w:rsid w:val="00354121"/>
    <w:rsid w:val="00356744"/>
    <w:rsid w:val="003759F0"/>
    <w:rsid w:val="00376876"/>
    <w:rsid w:val="00382790"/>
    <w:rsid w:val="00386613"/>
    <w:rsid w:val="003949AA"/>
    <w:rsid w:val="00395086"/>
    <w:rsid w:val="003B1729"/>
    <w:rsid w:val="003B26C3"/>
    <w:rsid w:val="003B279F"/>
    <w:rsid w:val="003B7E84"/>
    <w:rsid w:val="003D6F0A"/>
    <w:rsid w:val="003E1293"/>
    <w:rsid w:val="003F217F"/>
    <w:rsid w:val="003F6D1D"/>
    <w:rsid w:val="004038AC"/>
    <w:rsid w:val="0040710D"/>
    <w:rsid w:val="00411DDF"/>
    <w:rsid w:val="00430111"/>
    <w:rsid w:val="00442615"/>
    <w:rsid w:val="00455EF3"/>
    <w:rsid w:val="00463718"/>
    <w:rsid w:val="004710B4"/>
    <w:rsid w:val="00473143"/>
    <w:rsid w:val="00480323"/>
    <w:rsid w:val="004A4E52"/>
    <w:rsid w:val="004A6C84"/>
    <w:rsid w:val="004B1960"/>
    <w:rsid w:val="004B559A"/>
    <w:rsid w:val="004E6277"/>
    <w:rsid w:val="00512FE3"/>
    <w:rsid w:val="005229DD"/>
    <w:rsid w:val="005243DC"/>
    <w:rsid w:val="00533492"/>
    <w:rsid w:val="0053426C"/>
    <w:rsid w:val="0054487F"/>
    <w:rsid w:val="00554B22"/>
    <w:rsid w:val="00554D27"/>
    <w:rsid w:val="005674D3"/>
    <w:rsid w:val="0058079E"/>
    <w:rsid w:val="00580C88"/>
    <w:rsid w:val="0058565C"/>
    <w:rsid w:val="00590158"/>
    <w:rsid w:val="005A5AC7"/>
    <w:rsid w:val="005B1AB1"/>
    <w:rsid w:val="005C79C5"/>
    <w:rsid w:val="005D20D3"/>
    <w:rsid w:val="005F5826"/>
    <w:rsid w:val="005F65EB"/>
    <w:rsid w:val="00605EEE"/>
    <w:rsid w:val="006141CC"/>
    <w:rsid w:val="00614FF9"/>
    <w:rsid w:val="006235BF"/>
    <w:rsid w:val="00633C14"/>
    <w:rsid w:val="0063527F"/>
    <w:rsid w:val="00640EEB"/>
    <w:rsid w:val="00644025"/>
    <w:rsid w:val="00661079"/>
    <w:rsid w:val="00665318"/>
    <w:rsid w:val="0067120A"/>
    <w:rsid w:val="00677B38"/>
    <w:rsid w:val="00681976"/>
    <w:rsid w:val="006873DA"/>
    <w:rsid w:val="00690C32"/>
    <w:rsid w:val="00691A13"/>
    <w:rsid w:val="0069765E"/>
    <w:rsid w:val="006A5432"/>
    <w:rsid w:val="006B24F0"/>
    <w:rsid w:val="006E30EA"/>
    <w:rsid w:val="006E5897"/>
    <w:rsid w:val="006E6786"/>
    <w:rsid w:val="006F0627"/>
    <w:rsid w:val="006F4A1D"/>
    <w:rsid w:val="007009C9"/>
    <w:rsid w:val="007064B9"/>
    <w:rsid w:val="00711C23"/>
    <w:rsid w:val="00730081"/>
    <w:rsid w:val="00737EDE"/>
    <w:rsid w:val="00746F7E"/>
    <w:rsid w:val="0074717C"/>
    <w:rsid w:val="00751D6C"/>
    <w:rsid w:val="00757AC9"/>
    <w:rsid w:val="00772713"/>
    <w:rsid w:val="00781733"/>
    <w:rsid w:val="00793482"/>
    <w:rsid w:val="0079632F"/>
    <w:rsid w:val="007A4570"/>
    <w:rsid w:val="007A4635"/>
    <w:rsid w:val="007B48CB"/>
    <w:rsid w:val="007C1E9D"/>
    <w:rsid w:val="007D5B28"/>
    <w:rsid w:val="007E2625"/>
    <w:rsid w:val="007E5EBE"/>
    <w:rsid w:val="007E6274"/>
    <w:rsid w:val="007E6955"/>
    <w:rsid w:val="007F525D"/>
    <w:rsid w:val="00801ED8"/>
    <w:rsid w:val="00814014"/>
    <w:rsid w:val="0083033D"/>
    <w:rsid w:val="00837B57"/>
    <w:rsid w:val="0084415D"/>
    <w:rsid w:val="00850802"/>
    <w:rsid w:val="00853BCD"/>
    <w:rsid w:val="00863AE1"/>
    <w:rsid w:val="00864703"/>
    <w:rsid w:val="00890C6A"/>
    <w:rsid w:val="00892351"/>
    <w:rsid w:val="0089287F"/>
    <w:rsid w:val="008B4A0C"/>
    <w:rsid w:val="008D765F"/>
    <w:rsid w:val="008F0660"/>
    <w:rsid w:val="00901DA5"/>
    <w:rsid w:val="009057FA"/>
    <w:rsid w:val="00905BD5"/>
    <w:rsid w:val="009116F4"/>
    <w:rsid w:val="00922915"/>
    <w:rsid w:val="0093060E"/>
    <w:rsid w:val="00934CDA"/>
    <w:rsid w:val="00935901"/>
    <w:rsid w:val="00936A5C"/>
    <w:rsid w:val="00936D6B"/>
    <w:rsid w:val="0094083D"/>
    <w:rsid w:val="00956BBD"/>
    <w:rsid w:val="00972D38"/>
    <w:rsid w:val="00991974"/>
    <w:rsid w:val="00996E1B"/>
    <w:rsid w:val="009A53BA"/>
    <w:rsid w:val="009C255A"/>
    <w:rsid w:val="009C6C34"/>
    <w:rsid w:val="009D0722"/>
    <w:rsid w:val="009D08DD"/>
    <w:rsid w:val="009D2823"/>
    <w:rsid w:val="009D3903"/>
    <w:rsid w:val="009D7FE2"/>
    <w:rsid w:val="009E0242"/>
    <w:rsid w:val="009E74D9"/>
    <w:rsid w:val="00A03AF9"/>
    <w:rsid w:val="00A04391"/>
    <w:rsid w:val="00A06B88"/>
    <w:rsid w:val="00A23DA6"/>
    <w:rsid w:val="00A525F5"/>
    <w:rsid w:val="00A57E17"/>
    <w:rsid w:val="00A66789"/>
    <w:rsid w:val="00A72241"/>
    <w:rsid w:val="00A83521"/>
    <w:rsid w:val="00A8416E"/>
    <w:rsid w:val="00AA34B0"/>
    <w:rsid w:val="00AB15DA"/>
    <w:rsid w:val="00AB46C1"/>
    <w:rsid w:val="00AB5065"/>
    <w:rsid w:val="00AC5131"/>
    <w:rsid w:val="00AE2784"/>
    <w:rsid w:val="00AE38DF"/>
    <w:rsid w:val="00AF555F"/>
    <w:rsid w:val="00B25759"/>
    <w:rsid w:val="00B31F9F"/>
    <w:rsid w:val="00B340F1"/>
    <w:rsid w:val="00B354C0"/>
    <w:rsid w:val="00B35F88"/>
    <w:rsid w:val="00B401A4"/>
    <w:rsid w:val="00B43265"/>
    <w:rsid w:val="00B4560C"/>
    <w:rsid w:val="00B51924"/>
    <w:rsid w:val="00B526DF"/>
    <w:rsid w:val="00B57B3F"/>
    <w:rsid w:val="00B62AAF"/>
    <w:rsid w:val="00B80386"/>
    <w:rsid w:val="00B91007"/>
    <w:rsid w:val="00B92570"/>
    <w:rsid w:val="00B971B2"/>
    <w:rsid w:val="00BA344E"/>
    <w:rsid w:val="00BB341D"/>
    <w:rsid w:val="00BC4D2F"/>
    <w:rsid w:val="00BC545C"/>
    <w:rsid w:val="00BC70E7"/>
    <w:rsid w:val="00BD4F4D"/>
    <w:rsid w:val="00BD7626"/>
    <w:rsid w:val="00BE2E4E"/>
    <w:rsid w:val="00C01E62"/>
    <w:rsid w:val="00C102E9"/>
    <w:rsid w:val="00C11A7E"/>
    <w:rsid w:val="00C13164"/>
    <w:rsid w:val="00C14765"/>
    <w:rsid w:val="00C20FB1"/>
    <w:rsid w:val="00C23C90"/>
    <w:rsid w:val="00C3172F"/>
    <w:rsid w:val="00C34B52"/>
    <w:rsid w:val="00C37C81"/>
    <w:rsid w:val="00C53FD3"/>
    <w:rsid w:val="00C56B55"/>
    <w:rsid w:val="00C6300A"/>
    <w:rsid w:val="00C63BFC"/>
    <w:rsid w:val="00C66E81"/>
    <w:rsid w:val="00C74FC0"/>
    <w:rsid w:val="00C80F4F"/>
    <w:rsid w:val="00C86C6A"/>
    <w:rsid w:val="00C92376"/>
    <w:rsid w:val="00CC7C35"/>
    <w:rsid w:val="00CD47A1"/>
    <w:rsid w:val="00CE4FAB"/>
    <w:rsid w:val="00CE717C"/>
    <w:rsid w:val="00CF1A9A"/>
    <w:rsid w:val="00CF302C"/>
    <w:rsid w:val="00D11FD4"/>
    <w:rsid w:val="00D121A5"/>
    <w:rsid w:val="00D2276C"/>
    <w:rsid w:val="00D236EA"/>
    <w:rsid w:val="00D35D45"/>
    <w:rsid w:val="00D44285"/>
    <w:rsid w:val="00D51776"/>
    <w:rsid w:val="00D56726"/>
    <w:rsid w:val="00D76AA5"/>
    <w:rsid w:val="00D80023"/>
    <w:rsid w:val="00D8243A"/>
    <w:rsid w:val="00D91BB5"/>
    <w:rsid w:val="00D93BD0"/>
    <w:rsid w:val="00D96458"/>
    <w:rsid w:val="00DA2B27"/>
    <w:rsid w:val="00DA4AC1"/>
    <w:rsid w:val="00DB0828"/>
    <w:rsid w:val="00DC7C71"/>
    <w:rsid w:val="00DD58CC"/>
    <w:rsid w:val="00DD6271"/>
    <w:rsid w:val="00DD6281"/>
    <w:rsid w:val="00DE5543"/>
    <w:rsid w:val="00DE562B"/>
    <w:rsid w:val="00DF11A1"/>
    <w:rsid w:val="00E07371"/>
    <w:rsid w:val="00E07AD9"/>
    <w:rsid w:val="00E12D53"/>
    <w:rsid w:val="00E2290D"/>
    <w:rsid w:val="00E46465"/>
    <w:rsid w:val="00E7248C"/>
    <w:rsid w:val="00E7344E"/>
    <w:rsid w:val="00E73A97"/>
    <w:rsid w:val="00E81487"/>
    <w:rsid w:val="00E90570"/>
    <w:rsid w:val="00EA31BE"/>
    <w:rsid w:val="00EA6886"/>
    <w:rsid w:val="00EA7E90"/>
    <w:rsid w:val="00EB126C"/>
    <w:rsid w:val="00EB1D46"/>
    <w:rsid w:val="00EB263E"/>
    <w:rsid w:val="00EC27C9"/>
    <w:rsid w:val="00EC7C3F"/>
    <w:rsid w:val="00ED15B9"/>
    <w:rsid w:val="00ED4124"/>
    <w:rsid w:val="00EE47CB"/>
    <w:rsid w:val="00EE633F"/>
    <w:rsid w:val="00F26CC2"/>
    <w:rsid w:val="00F52C64"/>
    <w:rsid w:val="00F623D3"/>
    <w:rsid w:val="00F670A6"/>
    <w:rsid w:val="00F730DF"/>
    <w:rsid w:val="00F83DCB"/>
    <w:rsid w:val="00F86F09"/>
    <w:rsid w:val="00F947E9"/>
    <w:rsid w:val="00F96136"/>
    <w:rsid w:val="00F9641B"/>
    <w:rsid w:val="00FA1A4A"/>
    <w:rsid w:val="00FA244C"/>
    <w:rsid w:val="00FA31D5"/>
    <w:rsid w:val="00FA34C2"/>
    <w:rsid w:val="00FA61BC"/>
    <w:rsid w:val="00FD7525"/>
    <w:rsid w:val="00FE0DD2"/>
    <w:rsid w:val="00FE4068"/>
    <w:rsid w:val="00FE465E"/>
    <w:rsid w:val="00FE4E5C"/>
    <w:rsid w:val="00FF1242"/>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71371"/>
  <w15:chartTrackingRefBased/>
  <w15:docId w15:val="{5DE3C530-C984-4210-92EF-C9C379AC4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21FE"/>
  </w:style>
  <w:style w:type="paragraph" w:styleId="Heading1">
    <w:name w:val="heading 1"/>
    <w:basedOn w:val="Normal"/>
    <w:next w:val="Normal"/>
    <w:link w:val="Heading1Char"/>
    <w:uiPriority w:val="9"/>
    <w:qFormat/>
    <w:rsid w:val="00455EF3"/>
    <w:pPr>
      <w:keepNext/>
      <w:keepLines/>
      <w:spacing w:before="400" w:after="120" w:line="276" w:lineRule="auto"/>
      <w:outlineLvl w:val="0"/>
    </w:pPr>
    <w:rPr>
      <w:rFonts w:ascii="Arial" w:eastAsia="Arial" w:hAnsi="Arial" w:cs="Arial"/>
      <w:sz w:val="40"/>
      <w:szCs w:val="40"/>
      <w:lang w:val="en-GB"/>
    </w:rPr>
  </w:style>
  <w:style w:type="paragraph" w:styleId="Heading2">
    <w:name w:val="heading 2"/>
    <w:basedOn w:val="Normal"/>
    <w:next w:val="Normal"/>
    <w:link w:val="Heading2Char"/>
    <w:uiPriority w:val="9"/>
    <w:unhideWhenUsed/>
    <w:qFormat/>
    <w:rsid w:val="00455EF3"/>
    <w:pPr>
      <w:keepNext/>
      <w:keepLines/>
      <w:spacing w:before="360" w:after="120" w:line="276" w:lineRule="auto"/>
      <w:outlineLvl w:val="1"/>
    </w:pPr>
    <w:rPr>
      <w:rFonts w:ascii="Arial" w:eastAsia="Arial" w:hAnsi="Arial" w:cs="Arial"/>
      <w:sz w:val="32"/>
      <w:szCs w:val="32"/>
      <w:lang w:val="en-GB"/>
    </w:rPr>
  </w:style>
  <w:style w:type="paragraph" w:styleId="Heading3">
    <w:name w:val="heading 3"/>
    <w:basedOn w:val="Normal"/>
    <w:next w:val="Normal"/>
    <w:link w:val="Heading3Char"/>
    <w:uiPriority w:val="9"/>
    <w:unhideWhenUsed/>
    <w:qFormat/>
    <w:rsid w:val="00455EF3"/>
    <w:pPr>
      <w:keepNext/>
      <w:keepLines/>
      <w:spacing w:before="320" w:after="80" w:line="276" w:lineRule="auto"/>
      <w:outlineLvl w:val="2"/>
    </w:pPr>
    <w:rPr>
      <w:rFonts w:ascii="Arial" w:eastAsia="Arial" w:hAnsi="Arial" w:cs="Arial"/>
      <w:color w:val="434343"/>
      <w:sz w:val="28"/>
      <w:szCs w:val="28"/>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A31D5"/>
    <w:rPr>
      <w:sz w:val="16"/>
      <w:szCs w:val="16"/>
    </w:rPr>
  </w:style>
  <w:style w:type="paragraph" w:styleId="CommentText">
    <w:name w:val="annotation text"/>
    <w:basedOn w:val="Normal"/>
    <w:link w:val="CommentTextChar"/>
    <w:uiPriority w:val="99"/>
    <w:semiHidden/>
    <w:unhideWhenUsed/>
    <w:rsid w:val="00FA31D5"/>
    <w:pPr>
      <w:spacing w:line="240" w:lineRule="auto"/>
    </w:pPr>
    <w:rPr>
      <w:sz w:val="20"/>
      <w:szCs w:val="20"/>
    </w:rPr>
  </w:style>
  <w:style w:type="character" w:customStyle="1" w:styleId="CommentTextChar">
    <w:name w:val="Comment Text Char"/>
    <w:basedOn w:val="DefaultParagraphFont"/>
    <w:link w:val="CommentText"/>
    <w:uiPriority w:val="99"/>
    <w:semiHidden/>
    <w:rsid w:val="00FA31D5"/>
    <w:rPr>
      <w:sz w:val="20"/>
      <w:szCs w:val="20"/>
    </w:rPr>
  </w:style>
  <w:style w:type="paragraph" w:styleId="CommentSubject">
    <w:name w:val="annotation subject"/>
    <w:basedOn w:val="CommentText"/>
    <w:next w:val="CommentText"/>
    <w:link w:val="CommentSubjectChar"/>
    <w:uiPriority w:val="99"/>
    <w:semiHidden/>
    <w:unhideWhenUsed/>
    <w:rsid w:val="00FA31D5"/>
    <w:rPr>
      <w:b/>
      <w:bCs/>
    </w:rPr>
  </w:style>
  <w:style w:type="character" w:customStyle="1" w:styleId="CommentSubjectChar">
    <w:name w:val="Comment Subject Char"/>
    <w:basedOn w:val="CommentTextChar"/>
    <w:link w:val="CommentSubject"/>
    <w:uiPriority w:val="99"/>
    <w:semiHidden/>
    <w:rsid w:val="00FA31D5"/>
    <w:rPr>
      <w:b/>
      <w:bCs/>
      <w:sz w:val="20"/>
      <w:szCs w:val="20"/>
    </w:rPr>
  </w:style>
  <w:style w:type="paragraph" w:styleId="BalloonText">
    <w:name w:val="Balloon Text"/>
    <w:basedOn w:val="Normal"/>
    <w:link w:val="BalloonTextChar"/>
    <w:uiPriority w:val="99"/>
    <w:semiHidden/>
    <w:unhideWhenUsed/>
    <w:rsid w:val="00FA31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1D5"/>
    <w:rPr>
      <w:rFonts w:ascii="Segoe UI" w:hAnsi="Segoe UI" w:cs="Segoe UI"/>
      <w:sz w:val="18"/>
      <w:szCs w:val="18"/>
    </w:rPr>
  </w:style>
  <w:style w:type="paragraph" w:styleId="ListParagraph">
    <w:name w:val="List Paragraph"/>
    <w:basedOn w:val="Normal"/>
    <w:uiPriority w:val="34"/>
    <w:qFormat/>
    <w:rsid w:val="0063527F"/>
    <w:pPr>
      <w:bidi/>
      <w:ind w:left="720"/>
      <w:contextualSpacing/>
    </w:pPr>
  </w:style>
  <w:style w:type="character" w:styleId="Hyperlink">
    <w:name w:val="Hyperlink"/>
    <w:basedOn w:val="DefaultParagraphFont"/>
    <w:uiPriority w:val="99"/>
    <w:unhideWhenUsed/>
    <w:rsid w:val="0010562A"/>
    <w:rPr>
      <w:color w:val="0563C1" w:themeColor="hyperlink"/>
      <w:u w:val="single"/>
    </w:rPr>
  </w:style>
  <w:style w:type="table" w:styleId="TableGrid">
    <w:name w:val="Table Grid"/>
    <w:basedOn w:val="TableNormal"/>
    <w:uiPriority w:val="39"/>
    <w:rsid w:val="00463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D4F4D"/>
    <w:rPr>
      <w:color w:val="954F72" w:themeColor="followedHyperlink"/>
      <w:u w:val="single"/>
    </w:rPr>
  </w:style>
  <w:style w:type="character" w:customStyle="1" w:styleId="Heading1Char">
    <w:name w:val="Heading 1 Char"/>
    <w:basedOn w:val="DefaultParagraphFont"/>
    <w:link w:val="Heading1"/>
    <w:uiPriority w:val="9"/>
    <w:rsid w:val="00455EF3"/>
    <w:rPr>
      <w:rFonts w:ascii="Arial" w:eastAsia="Arial" w:hAnsi="Arial" w:cs="Arial"/>
      <w:sz w:val="40"/>
      <w:szCs w:val="40"/>
      <w:lang w:val="en-GB"/>
    </w:rPr>
  </w:style>
  <w:style w:type="character" w:customStyle="1" w:styleId="Heading2Char">
    <w:name w:val="Heading 2 Char"/>
    <w:basedOn w:val="DefaultParagraphFont"/>
    <w:link w:val="Heading2"/>
    <w:uiPriority w:val="9"/>
    <w:rsid w:val="00455EF3"/>
    <w:rPr>
      <w:rFonts w:ascii="Arial" w:eastAsia="Arial" w:hAnsi="Arial" w:cs="Arial"/>
      <w:sz w:val="32"/>
      <w:szCs w:val="32"/>
      <w:lang w:val="en-GB"/>
    </w:rPr>
  </w:style>
  <w:style w:type="character" w:customStyle="1" w:styleId="Heading3Char">
    <w:name w:val="Heading 3 Char"/>
    <w:basedOn w:val="DefaultParagraphFont"/>
    <w:link w:val="Heading3"/>
    <w:uiPriority w:val="9"/>
    <w:rsid w:val="00455EF3"/>
    <w:rPr>
      <w:rFonts w:ascii="Arial" w:eastAsia="Arial" w:hAnsi="Arial" w:cs="Arial"/>
      <w:color w:val="434343"/>
      <w:sz w:val="28"/>
      <w:szCs w:val="28"/>
      <w:lang w:val="en-GB"/>
    </w:rPr>
  </w:style>
  <w:style w:type="character" w:styleId="FootnoteReference">
    <w:name w:val="footnote reference"/>
    <w:basedOn w:val="DefaultParagraphFont"/>
    <w:uiPriority w:val="99"/>
    <w:semiHidden/>
    <w:unhideWhenUsed/>
    <w:rsid w:val="00455E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26307">
      <w:bodyDiv w:val="1"/>
      <w:marLeft w:val="0"/>
      <w:marRight w:val="0"/>
      <w:marTop w:val="0"/>
      <w:marBottom w:val="0"/>
      <w:divBdr>
        <w:top w:val="none" w:sz="0" w:space="0" w:color="auto"/>
        <w:left w:val="none" w:sz="0" w:space="0" w:color="auto"/>
        <w:bottom w:val="none" w:sz="0" w:space="0" w:color="auto"/>
        <w:right w:val="none" w:sz="0" w:space="0" w:color="auto"/>
      </w:divBdr>
      <w:divsChild>
        <w:div w:id="1044597414">
          <w:marLeft w:val="0"/>
          <w:marRight w:val="0"/>
          <w:marTop w:val="0"/>
          <w:marBottom w:val="0"/>
          <w:divBdr>
            <w:top w:val="none" w:sz="0" w:space="0" w:color="auto"/>
            <w:left w:val="none" w:sz="0" w:space="0" w:color="auto"/>
            <w:bottom w:val="none" w:sz="0" w:space="0" w:color="auto"/>
            <w:right w:val="none" w:sz="0" w:space="0" w:color="auto"/>
          </w:divBdr>
        </w:div>
        <w:div w:id="1819877393">
          <w:marLeft w:val="0"/>
          <w:marRight w:val="0"/>
          <w:marTop w:val="0"/>
          <w:marBottom w:val="0"/>
          <w:divBdr>
            <w:top w:val="none" w:sz="0" w:space="0" w:color="auto"/>
            <w:left w:val="none" w:sz="0" w:space="0" w:color="auto"/>
            <w:bottom w:val="none" w:sz="0" w:space="0" w:color="auto"/>
            <w:right w:val="none" w:sz="0" w:space="0" w:color="auto"/>
          </w:divBdr>
        </w:div>
        <w:div w:id="795175912">
          <w:marLeft w:val="0"/>
          <w:marRight w:val="0"/>
          <w:marTop w:val="0"/>
          <w:marBottom w:val="0"/>
          <w:divBdr>
            <w:top w:val="none" w:sz="0" w:space="0" w:color="auto"/>
            <w:left w:val="none" w:sz="0" w:space="0" w:color="auto"/>
            <w:bottom w:val="none" w:sz="0" w:space="0" w:color="auto"/>
            <w:right w:val="none" w:sz="0" w:space="0" w:color="auto"/>
          </w:divBdr>
        </w:div>
        <w:div w:id="1327703577">
          <w:marLeft w:val="0"/>
          <w:marRight w:val="0"/>
          <w:marTop w:val="0"/>
          <w:marBottom w:val="0"/>
          <w:divBdr>
            <w:top w:val="none" w:sz="0" w:space="0" w:color="auto"/>
            <w:left w:val="none" w:sz="0" w:space="0" w:color="auto"/>
            <w:bottom w:val="none" w:sz="0" w:space="0" w:color="auto"/>
            <w:right w:val="none" w:sz="0" w:space="0" w:color="auto"/>
          </w:divBdr>
        </w:div>
        <w:div w:id="506989302">
          <w:marLeft w:val="0"/>
          <w:marRight w:val="0"/>
          <w:marTop w:val="0"/>
          <w:marBottom w:val="0"/>
          <w:divBdr>
            <w:top w:val="none" w:sz="0" w:space="0" w:color="auto"/>
            <w:left w:val="none" w:sz="0" w:space="0" w:color="auto"/>
            <w:bottom w:val="none" w:sz="0" w:space="0" w:color="auto"/>
            <w:right w:val="none" w:sz="0" w:space="0" w:color="auto"/>
          </w:divBdr>
        </w:div>
        <w:div w:id="2026855876">
          <w:marLeft w:val="0"/>
          <w:marRight w:val="0"/>
          <w:marTop w:val="0"/>
          <w:marBottom w:val="0"/>
          <w:divBdr>
            <w:top w:val="none" w:sz="0" w:space="0" w:color="auto"/>
            <w:left w:val="none" w:sz="0" w:space="0" w:color="auto"/>
            <w:bottom w:val="none" w:sz="0" w:space="0" w:color="auto"/>
            <w:right w:val="none" w:sz="0" w:space="0" w:color="auto"/>
          </w:divBdr>
        </w:div>
        <w:div w:id="976226106">
          <w:marLeft w:val="0"/>
          <w:marRight w:val="0"/>
          <w:marTop w:val="0"/>
          <w:marBottom w:val="0"/>
          <w:divBdr>
            <w:top w:val="none" w:sz="0" w:space="0" w:color="auto"/>
            <w:left w:val="none" w:sz="0" w:space="0" w:color="auto"/>
            <w:bottom w:val="none" w:sz="0" w:space="0" w:color="auto"/>
            <w:right w:val="none" w:sz="0" w:space="0" w:color="auto"/>
          </w:divBdr>
        </w:div>
        <w:div w:id="1342661575">
          <w:marLeft w:val="0"/>
          <w:marRight w:val="0"/>
          <w:marTop w:val="0"/>
          <w:marBottom w:val="0"/>
          <w:divBdr>
            <w:top w:val="none" w:sz="0" w:space="0" w:color="auto"/>
            <w:left w:val="none" w:sz="0" w:space="0" w:color="auto"/>
            <w:bottom w:val="none" w:sz="0" w:space="0" w:color="auto"/>
            <w:right w:val="none" w:sz="0" w:space="0" w:color="auto"/>
          </w:divBdr>
        </w:div>
        <w:div w:id="1543446330">
          <w:marLeft w:val="0"/>
          <w:marRight w:val="0"/>
          <w:marTop w:val="0"/>
          <w:marBottom w:val="0"/>
          <w:divBdr>
            <w:top w:val="none" w:sz="0" w:space="0" w:color="auto"/>
            <w:left w:val="none" w:sz="0" w:space="0" w:color="auto"/>
            <w:bottom w:val="none" w:sz="0" w:space="0" w:color="auto"/>
            <w:right w:val="none" w:sz="0" w:space="0" w:color="auto"/>
          </w:divBdr>
        </w:div>
      </w:divsChild>
    </w:div>
    <w:div w:id="261227647">
      <w:bodyDiv w:val="1"/>
      <w:marLeft w:val="0"/>
      <w:marRight w:val="0"/>
      <w:marTop w:val="0"/>
      <w:marBottom w:val="0"/>
      <w:divBdr>
        <w:top w:val="none" w:sz="0" w:space="0" w:color="auto"/>
        <w:left w:val="none" w:sz="0" w:space="0" w:color="auto"/>
        <w:bottom w:val="none" w:sz="0" w:space="0" w:color="auto"/>
        <w:right w:val="none" w:sz="0" w:space="0" w:color="auto"/>
      </w:divBdr>
    </w:div>
    <w:div w:id="1035040095">
      <w:bodyDiv w:val="1"/>
      <w:marLeft w:val="0"/>
      <w:marRight w:val="0"/>
      <w:marTop w:val="0"/>
      <w:marBottom w:val="0"/>
      <w:divBdr>
        <w:top w:val="none" w:sz="0" w:space="0" w:color="auto"/>
        <w:left w:val="none" w:sz="0" w:space="0" w:color="auto"/>
        <w:bottom w:val="none" w:sz="0" w:space="0" w:color="auto"/>
        <w:right w:val="none" w:sz="0" w:space="0" w:color="auto"/>
      </w:divBdr>
    </w:div>
    <w:div w:id="1038234975">
      <w:bodyDiv w:val="1"/>
      <w:marLeft w:val="0"/>
      <w:marRight w:val="0"/>
      <w:marTop w:val="0"/>
      <w:marBottom w:val="0"/>
      <w:divBdr>
        <w:top w:val="none" w:sz="0" w:space="0" w:color="auto"/>
        <w:left w:val="none" w:sz="0" w:space="0" w:color="auto"/>
        <w:bottom w:val="none" w:sz="0" w:space="0" w:color="auto"/>
        <w:right w:val="none" w:sz="0" w:space="0" w:color="auto"/>
      </w:divBdr>
      <w:divsChild>
        <w:div w:id="167141107">
          <w:marLeft w:val="0"/>
          <w:marRight w:val="0"/>
          <w:marTop w:val="0"/>
          <w:marBottom w:val="0"/>
          <w:divBdr>
            <w:top w:val="none" w:sz="0" w:space="0" w:color="auto"/>
            <w:left w:val="none" w:sz="0" w:space="0" w:color="auto"/>
            <w:bottom w:val="none" w:sz="0" w:space="0" w:color="auto"/>
            <w:right w:val="none" w:sz="0" w:space="0" w:color="auto"/>
          </w:divBdr>
        </w:div>
        <w:div w:id="677773629">
          <w:marLeft w:val="0"/>
          <w:marRight w:val="0"/>
          <w:marTop w:val="0"/>
          <w:marBottom w:val="0"/>
          <w:divBdr>
            <w:top w:val="none" w:sz="0" w:space="0" w:color="auto"/>
            <w:left w:val="none" w:sz="0" w:space="0" w:color="auto"/>
            <w:bottom w:val="none" w:sz="0" w:space="0" w:color="auto"/>
            <w:right w:val="none" w:sz="0" w:space="0" w:color="auto"/>
          </w:divBdr>
        </w:div>
        <w:div w:id="173150644">
          <w:marLeft w:val="0"/>
          <w:marRight w:val="0"/>
          <w:marTop w:val="0"/>
          <w:marBottom w:val="0"/>
          <w:divBdr>
            <w:top w:val="none" w:sz="0" w:space="0" w:color="auto"/>
            <w:left w:val="none" w:sz="0" w:space="0" w:color="auto"/>
            <w:bottom w:val="none" w:sz="0" w:space="0" w:color="auto"/>
            <w:right w:val="none" w:sz="0" w:space="0" w:color="auto"/>
          </w:divBdr>
        </w:div>
        <w:div w:id="652374456">
          <w:marLeft w:val="0"/>
          <w:marRight w:val="0"/>
          <w:marTop w:val="0"/>
          <w:marBottom w:val="0"/>
          <w:divBdr>
            <w:top w:val="none" w:sz="0" w:space="0" w:color="auto"/>
            <w:left w:val="none" w:sz="0" w:space="0" w:color="auto"/>
            <w:bottom w:val="none" w:sz="0" w:space="0" w:color="auto"/>
            <w:right w:val="none" w:sz="0" w:space="0" w:color="auto"/>
          </w:divBdr>
        </w:div>
        <w:div w:id="941374817">
          <w:marLeft w:val="0"/>
          <w:marRight w:val="0"/>
          <w:marTop w:val="0"/>
          <w:marBottom w:val="0"/>
          <w:divBdr>
            <w:top w:val="none" w:sz="0" w:space="0" w:color="auto"/>
            <w:left w:val="none" w:sz="0" w:space="0" w:color="auto"/>
            <w:bottom w:val="none" w:sz="0" w:space="0" w:color="auto"/>
            <w:right w:val="none" w:sz="0" w:space="0" w:color="auto"/>
          </w:divBdr>
        </w:div>
      </w:divsChild>
    </w:div>
    <w:div w:id="156467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microsoft.com/office/2011/relationships/people" Target="peop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8DCAB-930D-4D62-B96A-09A0FECE1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10</Pages>
  <Words>2371</Words>
  <Characters>11859</Characters>
  <Application>Microsoft Office Word</Application>
  <DocSecurity>0</DocSecurity>
  <Lines>98</Lines>
  <Paragraphs>28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Mor</cp:lastModifiedBy>
  <cp:revision>59</cp:revision>
  <dcterms:created xsi:type="dcterms:W3CDTF">2021-07-07T10:19:00Z</dcterms:created>
  <dcterms:modified xsi:type="dcterms:W3CDTF">2021-07-07T15:56:00Z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c0739359-9339-3a36-94e4-1f43d8a6e702</vt:lpwstr>
  </property>
  <property fmtid="{D5CDD505-2E9C-101B-9397-08002B2CF9AE}" pid="24" name="Mendeley Citation Style_1">
    <vt:lpwstr>http://www.zotero.org/styles/ieee</vt:lpwstr>
  </property>
</Properties>
</file>